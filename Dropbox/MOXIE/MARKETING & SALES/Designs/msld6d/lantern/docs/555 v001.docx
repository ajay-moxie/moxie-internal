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7D0" w:rsidRDefault="00916CA9" w:rsidP="00FE4508">
      <w:r>
        <w:rPr>
          <w:rStyle w:val="CommentReference"/>
        </w:rPr>
        <w:commentReference w:id="0"/>
      </w:r>
    </w:p>
    <w:p w:rsidR="003867D0" w:rsidRPr="006E6875" w:rsidRDefault="006E6875" w:rsidP="00FE4508">
      <w:pPr>
        <w:rPr>
          <w:sz w:val="52"/>
          <w:szCs w:val="52"/>
        </w:rPr>
      </w:pPr>
      <w:r w:rsidRPr="006E6875">
        <w:rPr>
          <w:sz w:val="52"/>
          <w:szCs w:val="52"/>
        </w:rPr>
        <w:t>MSLD6D</w:t>
      </w:r>
    </w:p>
    <w:p w:rsidR="006E6875" w:rsidRDefault="006E6875" w:rsidP="006E6875">
      <w:pPr>
        <w:tabs>
          <w:tab w:val="right" w:pos="9027"/>
        </w:tabs>
      </w:pPr>
      <w:r>
        <w:t xml:space="preserve">Solar Lantern LED Driver and SMF Battery Charger with PWM Dimming, mobile phone </w:t>
      </w:r>
      <w:commentRangeStart w:id="1"/>
      <w:r>
        <w:t>charging</w:t>
      </w:r>
      <w:commentRangeEnd w:id="1"/>
      <w:r w:rsidR="00594EEC">
        <w:rPr>
          <w:rStyle w:val="CommentReference"/>
        </w:rPr>
        <w:commentReference w:id="1"/>
      </w:r>
    </w:p>
    <w:p w:rsidR="006E6875" w:rsidRDefault="006E6875" w:rsidP="0056449E">
      <w:pPr>
        <w:jc w:val="cente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21"/>
        <w:gridCol w:w="4622"/>
      </w:tblGrid>
      <w:tr w:rsidR="003E2D35" w:rsidTr="00B056AF">
        <w:tc>
          <w:tcPr>
            <w:tcW w:w="4621" w:type="dxa"/>
          </w:tcPr>
          <w:p w:rsidR="003E2D35" w:rsidRDefault="003E2D35" w:rsidP="0069391A"/>
          <w:commentRangeStart w:id="2"/>
          <w:p w:rsidR="0069391A" w:rsidRDefault="0069391A" w:rsidP="0069391A">
            <w:r>
              <w:object w:dxaOrig="2460" w:dyaOrig="4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213.75pt" o:ole="">
                  <v:imagedata r:id="rId10" o:title=""/>
                </v:shape>
                <o:OLEObject Type="Embed" ProgID="PBrush" ShapeID="_x0000_i1025" DrawAspect="Content" ObjectID="_1409246693" r:id="rId11"/>
              </w:object>
            </w:r>
            <w:commentRangeEnd w:id="2"/>
            <w:r w:rsidR="00594EEC">
              <w:rPr>
                <w:rStyle w:val="CommentReference"/>
              </w:rPr>
              <w:commentReference w:id="2"/>
            </w:r>
          </w:p>
          <w:p w:rsidR="0069391A" w:rsidRDefault="0069391A" w:rsidP="0069391A"/>
          <w:p w:rsidR="00CF1EBD" w:rsidRDefault="0056449E" w:rsidP="0056449E">
            <w:r>
              <w:rPr>
                <w:noProof/>
              </w:rPr>
              <w:drawing>
                <wp:inline distT="0" distB="0" distL="0" distR="0" wp14:anchorId="6004F87D" wp14:editId="39BDC693">
                  <wp:extent cx="1838582" cy="1028844"/>
                  <wp:effectExtent l="19050" t="0" r="9268" b="0"/>
                  <wp:docPr id="5" name="Picture 4" descr="n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ing.png"/>
                          <pic:cNvPicPr/>
                        </pic:nvPicPr>
                        <pic:blipFill>
                          <a:blip r:embed="rId12" cstate="print"/>
                          <a:stretch>
                            <a:fillRect/>
                          </a:stretch>
                        </pic:blipFill>
                        <pic:spPr>
                          <a:xfrm>
                            <a:off x="0" y="0"/>
                            <a:ext cx="1838582" cy="1028844"/>
                          </a:xfrm>
                          <a:prstGeom prst="rect">
                            <a:avLst/>
                          </a:prstGeom>
                        </pic:spPr>
                      </pic:pic>
                    </a:graphicData>
                  </a:graphic>
                </wp:inline>
              </w:drawing>
            </w:r>
          </w:p>
        </w:tc>
        <w:tc>
          <w:tcPr>
            <w:tcW w:w="4622" w:type="dxa"/>
          </w:tcPr>
          <w:p w:rsidR="003E2D35" w:rsidRPr="0069391A" w:rsidRDefault="0069391A" w:rsidP="0069391A">
            <w:pPr>
              <w:rPr>
                <w:b/>
              </w:rPr>
            </w:pPr>
            <w:r w:rsidRPr="0069391A">
              <w:rPr>
                <w:b/>
              </w:rPr>
              <w:t>Product Features</w:t>
            </w:r>
          </w:p>
          <w:p w:rsidR="0069391A" w:rsidRDefault="0069391A" w:rsidP="0069391A">
            <w:pPr>
              <w:pStyle w:val="ListParagraph"/>
              <w:numPr>
                <w:ilvl w:val="0"/>
                <w:numId w:val="2"/>
              </w:numPr>
            </w:pPr>
            <w:r>
              <w:t>High efficiency  &gt; 85%</w:t>
            </w:r>
          </w:p>
          <w:p w:rsidR="0069391A" w:rsidRDefault="0069391A" w:rsidP="0069391A">
            <w:pPr>
              <w:pStyle w:val="ListParagraph"/>
              <w:numPr>
                <w:ilvl w:val="0"/>
                <w:numId w:val="2"/>
              </w:numPr>
            </w:pPr>
            <w:r>
              <w:t xml:space="preserve">Low </w:t>
            </w:r>
            <w:commentRangeStart w:id="3"/>
            <w:r>
              <w:t>cost</w:t>
            </w:r>
            <w:commentRangeEnd w:id="3"/>
            <w:r w:rsidR="00916CA9">
              <w:rPr>
                <w:rStyle w:val="CommentReference"/>
              </w:rPr>
              <w:commentReference w:id="3"/>
            </w:r>
          </w:p>
          <w:p w:rsidR="0069391A" w:rsidRDefault="0069391A" w:rsidP="0069391A">
            <w:pPr>
              <w:pStyle w:val="ListParagraph"/>
              <w:numPr>
                <w:ilvl w:val="0"/>
                <w:numId w:val="2"/>
              </w:numPr>
            </w:pPr>
            <w:r>
              <w:t>PWM Dimming</w:t>
            </w:r>
          </w:p>
          <w:p w:rsidR="0069391A" w:rsidRDefault="0069391A" w:rsidP="0069391A">
            <w:pPr>
              <w:pStyle w:val="ListParagraph"/>
              <w:numPr>
                <w:ilvl w:val="0"/>
                <w:numId w:val="2"/>
              </w:numPr>
            </w:pPr>
            <w:r>
              <w:t xml:space="preserve">Battery reverse </w:t>
            </w:r>
            <w:commentRangeStart w:id="4"/>
            <w:r>
              <w:t>charging</w:t>
            </w:r>
            <w:commentRangeEnd w:id="4"/>
            <w:r w:rsidR="00916CA9">
              <w:rPr>
                <w:rStyle w:val="CommentReference"/>
              </w:rPr>
              <w:commentReference w:id="4"/>
            </w:r>
            <w:r>
              <w:t xml:space="preserve"> protection</w:t>
            </w:r>
          </w:p>
          <w:p w:rsidR="0069391A" w:rsidRDefault="0069391A" w:rsidP="0069391A">
            <w:pPr>
              <w:pStyle w:val="ListParagraph"/>
              <w:numPr>
                <w:ilvl w:val="0"/>
                <w:numId w:val="2"/>
              </w:numPr>
            </w:pPr>
            <w:r>
              <w:t>LED charging indicator</w:t>
            </w:r>
          </w:p>
          <w:p w:rsidR="0069391A" w:rsidRDefault="0069391A" w:rsidP="0069391A">
            <w:pPr>
              <w:pStyle w:val="ListParagraph"/>
              <w:numPr>
                <w:ilvl w:val="0"/>
                <w:numId w:val="2"/>
              </w:numPr>
            </w:pPr>
            <w:r>
              <w:t>Battery over voltage protection</w:t>
            </w:r>
          </w:p>
          <w:p w:rsidR="0069391A" w:rsidRDefault="0069391A" w:rsidP="0069391A">
            <w:pPr>
              <w:pStyle w:val="ListParagraph"/>
              <w:numPr>
                <w:ilvl w:val="0"/>
                <w:numId w:val="2"/>
              </w:numPr>
            </w:pPr>
            <w:r>
              <w:t xml:space="preserve">Best suited for commercial </w:t>
            </w:r>
            <w:commentRangeStart w:id="5"/>
            <w:r>
              <w:t>6V</w:t>
            </w:r>
            <w:commentRangeEnd w:id="5"/>
            <w:r w:rsidR="00916CA9">
              <w:rPr>
                <w:rStyle w:val="CommentReference"/>
              </w:rPr>
              <w:commentReference w:id="5"/>
            </w:r>
            <w:r w:rsidR="006E6875">
              <w:t xml:space="preserve"> solar charged lanterns</w:t>
            </w:r>
          </w:p>
          <w:p w:rsidR="00CB2E29" w:rsidRDefault="00CB2E29" w:rsidP="0069391A">
            <w:pPr>
              <w:pStyle w:val="ListParagraph"/>
              <w:numPr>
                <w:ilvl w:val="0"/>
                <w:numId w:val="2"/>
              </w:numPr>
            </w:pPr>
            <w:r>
              <w:t xml:space="preserve">Solder </w:t>
            </w:r>
            <w:commentRangeStart w:id="6"/>
            <w:r>
              <w:t>free</w:t>
            </w:r>
            <w:commentRangeEnd w:id="6"/>
            <w:r w:rsidR="00916CA9">
              <w:rPr>
                <w:rStyle w:val="CommentReference"/>
              </w:rPr>
              <w:commentReference w:id="6"/>
            </w:r>
          </w:p>
          <w:p w:rsidR="006E6875" w:rsidRDefault="006E6875" w:rsidP="006E6875"/>
          <w:p w:rsidR="006E6875" w:rsidRDefault="006E6875" w:rsidP="006E6875">
            <w:pPr>
              <w:rPr>
                <w:b/>
              </w:rPr>
            </w:pPr>
            <w:r w:rsidRPr="006E6875">
              <w:rPr>
                <w:b/>
              </w:rPr>
              <w:t>Application</w:t>
            </w:r>
          </w:p>
          <w:p w:rsidR="007A1F73" w:rsidRDefault="006E6875" w:rsidP="006E6875">
            <w:r>
              <w:t xml:space="preserve">MSLD6D is a high efficiency LED driver with </w:t>
            </w:r>
            <w:del w:id="7" w:author="satinder malhi" w:date="2012-09-15T19:38:00Z">
              <w:r w:rsidDel="00916CA9">
                <w:delText xml:space="preserve">SMF </w:delText>
              </w:r>
            </w:del>
            <w:ins w:id="8" w:author="satinder malhi" w:date="2012-09-15T19:38:00Z">
              <w:r w:rsidR="00916CA9">
                <w:t>-</w:t>
              </w:r>
              <w:r w:rsidR="00916CA9">
                <w:t xml:space="preserve"> </w:t>
              </w:r>
            </w:ins>
            <w:r>
              <w:t>battery charging</w:t>
            </w:r>
            <w:ins w:id="9" w:author="satinder malhi" w:date="2012-09-15T19:38:00Z">
              <w:r w:rsidR="00916CA9">
                <w:t xml:space="preserve"> for 6V SMF</w:t>
              </w:r>
            </w:ins>
            <w:r>
              <w:t xml:space="preserve"> and </w:t>
            </w:r>
            <w:ins w:id="10" w:author="satinder malhi" w:date="2012-09-15T19:38:00Z">
              <w:r w:rsidR="00916CA9">
                <w:t xml:space="preserve">efficient </w:t>
              </w:r>
            </w:ins>
            <w:r>
              <w:t>PWM</w:t>
            </w:r>
            <w:ins w:id="11" w:author="satinder malhi" w:date="2012-09-15T19:38:00Z">
              <w:r w:rsidR="00916CA9">
                <w:t xml:space="preserve"> based</w:t>
              </w:r>
            </w:ins>
            <w:r>
              <w:t xml:space="preserve"> Dimming control</w:t>
            </w:r>
            <w:del w:id="12" w:author="satinder malhi" w:date="2012-09-15T19:38:00Z">
              <w:r w:rsidDel="00916CA9">
                <w:delText>ler</w:delText>
              </w:r>
            </w:del>
            <w:r>
              <w:t xml:space="preserve">. </w:t>
            </w:r>
            <w:r w:rsidR="007A1F73">
              <w:t xml:space="preserve"> It houses state of art protection circuits for Battery reverse </w:t>
            </w:r>
            <w:ins w:id="13" w:author="satinder malhi" w:date="2012-09-15T19:38:00Z">
              <w:r w:rsidR="00916CA9">
                <w:t>dis</w:t>
              </w:r>
            </w:ins>
            <w:r w:rsidR="007A1F73">
              <w:t xml:space="preserve">charging, </w:t>
            </w:r>
            <w:ins w:id="14" w:author="satinder malhi" w:date="2012-09-15T19:38:00Z">
              <w:r w:rsidR="00916CA9">
                <w:t xml:space="preserve">battery </w:t>
              </w:r>
            </w:ins>
            <w:r w:rsidR="007A1F73">
              <w:t>over voltage protection.</w:t>
            </w:r>
          </w:p>
          <w:p w:rsidR="007A1F73" w:rsidRDefault="007A1F73" w:rsidP="006E6875"/>
          <w:p w:rsidR="006E6875" w:rsidRDefault="006E6875" w:rsidP="006E6875">
            <w:r>
              <w:t xml:space="preserve">This </w:t>
            </w:r>
            <w:ins w:id="15" w:author="satinder malhi" w:date="2012-09-15T19:38:00Z">
              <w:r w:rsidR="00916CA9">
                <w:t xml:space="preserve">design </w:t>
              </w:r>
            </w:ins>
            <w:r>
              <w:t>is best suited for designing of Solar Lanterns</w:t>
            </w:r>
            <w:r w:rsidR="007A1F73">
              <w:t>,</w:t>
            </w:r>
            <w:r>
              <w:t xml:space="preserve"> </w:t>
            </w:r>
            <w:r w:rsidR="007A1F73">
              <w:t xml:space="preserve">powered with 6V SMF battery.  It can drive LED string with output power </w:t>
            </w:r>
            <w:del w:id="16" w:author="satinder malhi" w:date="2012-09-15T19:50:00Z">
              <w:r w:rsidR="007A1F73" w:rsidDel="00DC71E2">
                <w:delText>1</w:delText>
              </w:r>
            </w:del>
            <w:ins w:id="17" w:author="satinder malhi" w:date="2012-09-15T19:50:00Z">
              <w:r w:rsidR="00DC71E2">
                <w:t>0</w:t>
              </w:r>
            </w:ins>
            <w:r w:rsidR="007A1F73">
              <w:t xml:space="preserve">.5W to </w:t>
            </w:r>
            <w:del w:id="18" w:author="satinder malhi" w:date="2012-09-15T20:19:00Z">
              <w:r w:rsidR="007A1F73" w:rsidDel="00594EEC">
                <w:delText>2.4W</w:delText>
              </w:r>
            </w:del>
            <w:ins w:id="19" w:author="satinder malhi" w:date="2012-09-15T20:19:00Z">
              <w:r w:rsidR="00594EEC">
                <w:t>-</w:t>
              </w:r>
              <w:commentRangeStart w:id="20"/>
              <w:r w:rsidR="00594EEC">
                <w:t>5W</w:t>
              </w:r>
              <w:commentRangeEnd w:id="20"/>
              <w:r w:rsidR="00594EEC">
                <w:rPr>
                  <w:rStyle w:val="CommentReference"/>
                </w:rPr>
                <w:commentReference w:id="20"/>
              </w:r>
            </w:ins>
          </w:p>
          <w:p w:rsidR="007A1F73" w:rsidRDefault="007A1F73" w:rsidP="006E6875"/>
        </w:tc>
      </w:tr>
    </w:tbl>
    <w:p w:rsidR="003867D0" w:rsidRDefault="003867D0" w:rsidP="003867D0">
      <w:pPr>
        <w:jc w:val="right"/>
      </w:pPr>
      <w:r>
        <w:t xml:space="preserve">                                                                                                                                    </w:t>
      </w:r>
    </w:p>
    <w:p w:rsidR="003867D0" w:rsidRDefault="003867D0" w:rsidP="00FE4508"/>
    <w:p w:rsidR="00B569B7" w:rsidRPr="00D12ADC" w:rsidRDefault="00B569B7" w:rsidP="00FE4508">
      <w:pPr>
        <w:rPr>
          <w:sz w:val="40"/>
          <w:szCs w:val="40"/>
        </w:rPr>
      </w:pPr>
      <w:r w:rsidRPr="00D12ADC">
        <w:rPr>
          <w:sz w:val="40"/>
          <w:szCs w:val="40"/>
        </w:rPr>
        <w:t>Product Program</w:t>
      </w:r>
    </w:p>
    <w:tbl>
      <w:tblPr>
        <w:tblStyle w:val="TableGrid"/>
        <w:tblW w:w="0" w:type="auto"/>
        <w:tblLook w:val="04A0" w:firstRow="1" w:lastRow="0" w:firstColumn="1" w:lastColumn="0" w:noHBand="0" w:noVBand="1"/>
      </w:tblPr>
      <w:tblGrid>
        <w:gridCol w:w="4621"/>
        <w:gridCol w:w="4622"/>
      </w:tblGrid>
      <w:tr w:rsidR="00B569B7" w:rsidTr="00B569B7">
        <w:tc>
          <w:tcPr>
            <w:tcW w:w="4621" w:type="dxa"/>
          </w:tcPr>
          <w:p w:rsidR="00B569B7" w:rsidRDefault="00B569B7" w:rsidP="00FE4508">
            <w:r>
              <w:t>Input Voltage</w:t>
            </w:r>
          </w:p>
        </w:tc>
        <w:tc>
          <w:tcPr>
            <w:tcW w:w="4622" w:type="dxa"/>
          </w:tcPr>
          <w:p w:rsidR="00B569B7" w:rsidRDefault="00D12ADC" w:rsidP="00FE4508">
            <w:r>
              <w:t>6V SMF battery</w:t>
            </w:r>
          </w:p>
        </w:tc>
      </w:tr>
      <w:tr w:rsidR="00B569B7" w:rsidTr="00B569B7">
        <w:tc>
          <w:tcPr>
            <w:tcW w:w="4621" w:type="dxa"/>
          </w:tcPr>
          <w:p w:rsidR="00B569B7" w:rsidRDefault="00B569B7" w:rsidP="00FE4508">
            <w:r>
              <w:t>Output Current</w:t>
            </w:r>
          </w:p>
        </w:tc>
        <w:tc>
          <w:tcPr>
            <w:tcW w:w="4622" w:type="dxa"/>
          </w:tcPr>
          <w:p w:rsidR="00B569B7" w:rsidRDefault="00D12ADC" w:rsidP="00FE4508">
            <w:del w:id="21" w:author="satinder malhi" w:date="2012-09-15T19:51:00Z">
              <w:r w:rsidDel="00DC71E2">
                <w:delText xml:space="preserve">400mA </w:delText>
              </w:r>
            </w:del>
            <w:r>
              <w:t>– 800mA</w:t>
            </w:r>
            <w:ins w:id="22" w:author="satinder malhi" w:date="2012-09-15T19:51:00Z">
              <w:r w:rsidR="00DC71E2">
                <w:t xml:space="preserve"> (max.)</w:t>
              </w:r>
            </w:ins>
          </w:p>
        </w:tc>
      </w:tr>
      <w:tr w:rsidR="00D12ADC" w:rsidTr="00B569B7">
        <w:tc>
          <w:tcPr>
            <w:tcW w:w="4621" w:type="dxa"/>
          </w:tcPr>
          <w:p w:rsidR="00D12ADC" w:rsidRDefault="00D12ADC" w:rsidP="00FE4508">
            <w:r>
              <w:t xml:space="preserve">Output </w:t>
            </w:r>
            <w:commentRangeStart w:id="23"/>
            <w:r>
              <w:t>Voltage</w:t>
            </w:r>
            <w:commentRangeEnd w:id="23"/>
            <w:r w:rsidR="00977F5E">
              <w:rPr>
                <w:rStyle w:val="CommentReference"/>
              </w:rPr>
              <w:commentReference w:id="23"/>
            </w:r>
          </w:p>
        </w:tc>
        <w:tc>
          <w:tcPr>
            <w:tcW w:w="4622" w:type="dxa"/>
          </w:tcPr>
          <w:p w:rsidR="00D12ADC" w:rsidRDefault="005C37AB" w:rsidP="00FE4508">
            <w:del w:id="24" w:author="satinder malhi" w:date="2012-09-15T20:20:00Z">
              <w:r w:rsidDel="00716F99">
                <w:delText>5.7 Volt at LED string</w:delText>
              </w:r>
            </w:del>
          </w:p>
        </w:tc>
      </w:tr>
      <w:tr w:rsidR="0075503E" w:rsidTr="00B569B7">
        <w:tc>
          <w:tcPr>
            <w:tcW w:w="4621" w:type="dxa"/>
          </w:tcPr>
          <w:p w:rsidR="0075503E" w:rsidRDefault="0075503E" w:rsidP="00FE4508">
            <w:r>
              <w:t>Output Power</w:t>
            </w:r>
          </w:p>
        </w:tc>
        <w:tc>
          <w:tcPr>
            <w:tcW w:w="4622" w:type="dxa"/>
          </w:tcPr>
          <w:p w:rsidR="0075503E" w:rsidRDefault="00716F99" w:rsidP="00FE4508">
            <w:ins w:id="25" w:author="satinder malhi" w:date="2012-09-15T20:20:00Z">
              <w:r>
                <w:t>5W (max.)</w:t>
              </w:r>
            </w:ins>
          </w:p>
        </w:tc>
      </w:tr>
      <w:tr w:rsidR="0075503E" w:rsidTr="00B569B7">
        <w:tc>
          <w:tcPr>
            <w:tcW w:w="4621" w:type="dxa"/>
          </w:tcPr>
          <w:p w:rsidR="0075503E" w:rsidRDefault="0075503E" w:rsidP="00FE4508">
            <w:r>
              <w:t>Dimming Control</w:t>
            </w:r>
          </w:p>
        </w:tc>
        <w:tc>
          <w:tcPr>
            <w:tcW w:w="4622" w:type="dxa"/>
          </w:tcPr>
          <w:p w:rsidR="0075503E" w:rsidRDefault="0075503E" w:rsidP="00FE4508">
            <w:r>
              <w:t>PWM Control</w:t>
            </w:r>
          </w:p>
        </w:tc>
      </w:tr>
      <w:tr w:rsidR="0075503E" w:rsidTr="00B569B7">
        <w:tc>
          <w:tcPr>
            <w:tcW w:w="4621" w:type="dxa"/>
          </w:tcPr>
          <w:p w:rsidR="0075503E" w:rsidRDefault="00D12ADC" w:rsidP="00FE4508">
            <w:r>
              <w:t xml:space="preserve">PWM switching </w:t>
            </w:r>
            <w:commentRangeStart w:id="26"/>
            <w:r>
              <w:t>freq</w:t>
            </w:r>
            <w:commentRangeEnd w:id="26"/>
            <w:r w:rsidR="00716F99">
              <w:rPr>
                <w:rStyle w:val="CommentReference"/>
              </w:rPr>
              <w:commentReference w:id="26"/>
            </w:r>
            <w:r>
              <w:t>.</w:t>
            </w:r>
          </w:p>
        </w:tc>
        <w:tc>
          <w:tcPr>
            <w:tcW w:w="4622" w:type="dxa"/>
          </w:tcPr>
          <w:p w:rsidR="0075503E" w:rsidRDefault="0075503E" w:rsidP="00FE4508"/>
        </w:tc>
      </w:tr>
    </w:tbl>
    <w:p w:rsidR="00B569B7" w:rsidRDefault="00B569B7" w:rsidP="00FE4508"/>
    <w:p w:rsidR="004F2F1A" w:rsidRDefault="004F2F1A" w:rsidP="00FE4508">
      <w:pPr>
        <w:rPr>
          <w:sz w:val="40"/>
          <w:szCs w:val="40"/>
        </w:rPr>
      </w:pPr>
    </w:p>
    <w:p w:rsidR="004F2F1A" w:rsidRDefault="004F2F1A" w:rsidP="00FE4508">
      <w:pPr>
        <w:rPr>
          <w:sz w:val="40"/>
          <w:szCs w:val="40"/>
        </w:rPr>
      </w:pPr>
    </w:p>
    <w:p w:rsidR="005C37AB" w:rsidRDefault="005C37AB" w:rsidP="00FE4508">
      <w:pPr>
        <w:rPr>
          <w:sz w:val="40"/>
          <w:szCs w:val="40"/>
        </w:rPr>
      </w:pPr>
      <w:r w:rsidRPr="005C37AB">
        <w:rPr>
          <w:sz w:val="40"/>
          <w:szCs w:val="40"/>
        </w:rPr>
        <w:t>Connectors</w:t>
      </w:r>
    </w:p>
    <w:p w:rsidR="004F2F1A" w:rsidRDefault="004E1586" w:rsidP="00FE4508">
      <w:r>
        <w:t>MSLD6D is designed for solder</w:t>
      </w:r>
      <w:del w:id="27" w:author="satinder malhi" w:date="2012-09-15T20:27:00Z">
        <w:r w:rsidDel="00716F99">
          <w:delText>ing</w:delText>
        </w:r>
      </w:del>
      <w:r>
        <w:t xml:space="preserve"> free, easy </w:t>
      </w:r>
      <w:del w:id="28" w:author="satinder malhi" w:date="2012-09-15T20:27:00Z">
        <w:r w:rsidDel="00716F99">
          <w:delText>to use</w:delText>
        </w:r>
      </w:del>
      <w:ins w:id="29" w:author="satinder malhi" w:date="2012-09-15T20:27:00Z">
        <w:r w:rsidR="00716F99">
          <w:t>installation</w:t>
        </w:r>
      </w:ins>
      <w:r>
        <w:t>. Design includes following connectors</w:t>
      </w:r>
    </w:p>
    <w:p w:rsidR="004E1586" w:rsidRDefault="004E1586" w:rsidP="004E1586">
      <w:pPr>
        <w:pStyle w:val="ListParagraph"/>
        <w:numPr>
          <w:ilvl w:val="0"/>
          <w:numId w:val="3"/>
        </w:numPr>
      </w:pPr>
      <w:r>
        <w:t xml:space="preserve">CN1: 2 pin </w:t>
      </w:r>
      <w:proofErr w:type="spellStart"/>
      <w:ins w:id="30" w:author="satinder malhi" w:date="2012-09-15T20:28:00Z">
        <w:r w:rsidR="00716F99">
          <w:t>relimate</w:t>
        </w:r>
        <w:proofErr w:type="spellEnd"/>
        <w:r w:rsidR="00716F99">
          <w:t xml:space="preserve"> </w:t>
        </w:r>
      </w:ins>
      <w:r>
        <w:t xml:space="preserve">connector for connecting Solar </w:t>
      </w:r>
      <w:commentRangeStart w:id="31"/>
      <w:r>
        <w:t>Panel</w:t>
      </w:r>
      <w:commentRangeEnd w:id="31"/>
      <w:r w:rsidR="00716F99">
        <w:rPr>
          <w:rStyle w:val="CommentReference"/>
        </w:rPr>
        <w:commentReference w:id="31"/>
      </w:r>
    </w:p>
    <w:p w:rsidR="004E1586" w:rsidRDefault="004E1586" w:rsidP="004E1586">
      <w:pPr>
        <w:pStyle w:val="ListParagraph"/>
        <w:numPr>
          <w:ilvl w:val="0"/>
          <w:numId w:val="3"/>
        </w:numPr>
      </w:pPr>
      <w:r>
        <w:t>CN2: 2 pin connector for connecting Battery</w:t>
      </w:r>
      <w:ins w:id="32" w:author="satinder malhi" w:date="2012-09-15T20:31:00Z">
        <w:r w:rsidR="00447D5D">
          <w:t xml:space="preserve">. Fuse must be installed in series of battery to connector </w:t>
        </w:r>
        <w:proofErr w:type="spellStart"/>
        <w:r w:rsidR="00447D5D">
          <w:t>terninal</w:t>
        </w:r>
      </w:ins>
      <w:proofErr w:type="spellEnd"/>
    </w:p>
    <w:p w:rsidR="004E1586" w:rsidRDefault="004E1586" w:rsidP="004E1586">
      <w:pPr>
        <w:pStyle w:val="ListParagraph"/>
        <w:numPr>
          <w:ilvl w:val="0"/>
          <w:numId w:val="3"/>
        </w:numPr>
      </w:pPr>
      <w:r>
        <w:t>CN3: 2 pin connector for connecting LED string</w:t>
      </w:r>
    </w:p>
    <w:p w:rsidR="004E1586" w:rsidRDefault="004E1586" w:rsidP="004E1586">
      <w:pPr>
        <w:pStyle w:val="ListParagraph"/>
        <w:numPr>
          <w:ilvl w:val="0"/>
          <w:numId w:val="3"/>
        </w:numPr>
      </w:pPr>
      <w:r>
        <w:t xml:space="preserve">CN4: 5 pin connector for connecting potentiometer switch for </w:t>
      </w:r>
      <w:ins w:id="33" w:author="satinder malhi" w:date="2012-09-15T20:30:00Z">
        <w:r w:rsidR="00716F99">
          <w:t xml:space="preserve">lantern power ON/OFF and </w:t>
        </w:r>
      </w:ins>
      <w:r>
        <w:t>PWM dimming control</w:t>
      </w:r>
      <w:ins w:id="34" w:author="satinder malhi" w:date="2012-09-15T20:30:00Z">
        <w:r w:rsidR="00447D5D">
          <w:t>.</w:t>
        </w:r>
      </w:ins>
      <w:del w:id="35" w:author="satinder malhi" w:date="2012-09-15T20:30:00Z">
        <w:r w:rsidDel="00716F99">
          <w:delText xml:space="preserve"> ,</w:delText>
        </w:r>
      </w:del>
      <w:del w:id="36" w:author="satinder malhi" w:date="2012-09-15T20:31:00Z">
        <w:r w:rsidDel="00447D5D">
          <w:delText xml:space="preserve"> fuse</w:delText>
        </w:r>
      </w:del>
      <w:r>
        <w:t xml:space="preserve"> and power on/off switch</w:t>
      </w:r>
    </w:p>
    <w:p w:rsidR="004E1586" w:rsidRDefault="004E1586" w:rsidP="004E1586">
      <w:pPr>
        <w:pStyle w:val="ListParagraph"/>
        <w:numPr>
          <w:ilvl w:val="0"/>
          <w:numId w:val="3"/>
        </w:numPr>
      </w:pPr>
      <w:r>
        <w:t>CN5: 2 pin connector for connecting LED charging indicator</w:t>
      </w:r>
    </w:p>
    <w:p w:rsidR="00E44479" w:rsidRDefault="00E44479" w:rsidP="00E44479">
      <w:r>
        <w:t>Connector Type: XXXX</w:t>
      </w:r>
    </w:p>
    <w:p w:rsidR="004E1586" w:rsidRDefault="004E1586" w:rsidP="004E1586"/>
    <w:p w:rsidR="006B3BEA" w:rsidRDefault="006B3BEA" w:rsidP="004E1586">
      <w:r w:rsidRPr="006B3BEA">
        <w:rPr>
          <w:noProof/>
        </w:rPr>
        <w:drawing>
          <wp:inline distT="0" distB="0" distL="0" distR="0" wp14:anchorId="063FC80A" wp14:editId="57E9ECCB">
            <wp:extent cx="5732145" cy="2691130"/>
            <wp:effectExtent l="19050" t="0" r="1905" b="0"/>
            <wp:docPr id="3" name="Picture 0" descr="recommended-c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ed-ckt.png"/>
                    <pic:cNvPicPr/>
                  </pic:nvPicPr>
                  <pic:blipFill>
                    <a:blip r:embed="rId13" cstate="print"/>
                    <a:stretch>
                      <a:fillRect/>
                    </a:stretch>
                  </pic:blipFill>
                  <pic:spPr>
                    <a:xfrm>
                      <a:off x="0" y="0"/>
                      <a:ext cx="5732145" cy="2691130"/>
                    </a:xfrm>
                    <a:prstGeom prst="rect">
                      <a:avLst/>
                    </a:prstGeom>
                  </pic:spPr>
                </pic:pic>
              </a:graphicData>
            </a:graphic>
          </wp:inline>
        </w:drawing>
      </w:r>
    </w:p>
    <w:p w:rsidR="006B3BEA" w:rsidRDefault="00447D5D" w:rsidP="004E1586">
      <w:pPr>
        <w:rPr>
          <w:sz w:val="40"/>
          <w:szCs w:val="40"/>
        </w:rPr>
      </w:pPr>
      <w:r>
        <w:rPr>
          <w:rStyle w:val="CommentReference"/>
        </w:rPr>
        <w:commentReference w:id="37"/>
      </w:r>
    </w:p>
    <w:p w:rsidR="004E1586" w:rsidRDefault="004E1586" w:rsidP="004E1586">
      <w:pPr>
        <w:rPr>
          <w:sz w:val="40"/>
          <w:szCs w:val="40"/>
        </w:rPr>
      </w:pPr>
      <w:r w:rsidRPr="004E1586">
        <w:rPr>
          <w:sz w:val="40"/>
          <w:szCs w:val="40"/>
        </w:rPr>
        <w:t>PCB Size</w:t>
      </w:r>
      <w:r w:rsidR="00CF592F">
        <w:rPr>
          <w:sz w:val="40"/>
          <w:szCs w:val="40"/>
        </w:rPr>
        <w:t>/ Quality</w:t>
      </w:r>
    </w:p>
    <w:p w:rsidR="004E1586" w:rsidRDefault="00CF592F" w:rsidP="004E1586">
      <w:r>
        <w:lastRenderedPageBreak/>
        <w:t xml:space="preserve">MSLD6D is designed </w:t>
      </w:r>
      <w:r w:rsidR="00F26B5A">
        <w:t xml:space="preserve">considering </w:t>
      </w:r>
    </w:p>
    <w:p w:rsidR="00F26B5A" w:rsidRDefault="00447D5D" w:rsidP="00F26B5A">
      <w:pPr>
        <w:pStyle w:val="ListParagraph"/>
        <w:numPr>
          <w:ilvl w:val="0"/>
          <w:numId w:val="5"/>
        </w:numPr>
      </w:pPr>
      <w:ins w:id="38" w:author="satinder malhi" w:date="2012-09-15T20:32:00Z">
        <w:r>
          <w:t xml:space="preserve">Compact </w:t>
        </w:r>
      </w:ins>
      <w:r w:rsidR="00F26B5A">
        <w:t>PCB to fit properly in lantern designs</w:t>
      </w:r>
    </w:p>
    <w:p w:rsidR="00F26B5A" w:rsidRDefault="00F26B5A" w:rsidP="00F26B5A">
      <w:pPr>
        <w:pStyle w:val="ListParagraph"/>
        <w:numPr>
          <w:ilvl w:val="0"/>
          <w:numId w:val="5"/>
        </w:numPr>
      </w:pPr>
      <w:r>
        <w:t>Components sufficiently spaced for heat dissipation</w:t>
      </w:r>
    </w:p>
    <w:p w:rsidR="00F26B5A" w:rsidRDefault="00F26B5A" w:rsidP="00F26B5A">
      <w:pPr>
        <w:pStyle w:val="ListParagraph"/>
        <w:numPr>
          <w:ilvl w:val="0"/>
          <w:numId w:val="5"/>
        </w:numPr>
      </w:pPr>
      <w:r>
        <w:t xml:space="preserve">PCB is designed with </w:t>
      </w:r>
      <w:ins w:id="39" w:author="satinder malhi" w:date="2012-09-15T20:34:00Z">
        <w:r w:rsidR="00447D5D">
          <w:t xml:space="preserve">high quality FR-4 </w:t>
        </w:r>
      </w:ins>
      <w:r>
        <w:t>material</w:t>
      </w:r>
      <w:r w:rsidR="000C2943">
        <w:t xml:space="preserve"> </w:t>
      </w:r>
      <w:r>
        <w:t>XXXX for XXXXX</w:t>
      </w:r>
    </w:p>
    <w:p w:rsidR="00F26B5A" w:rsidRDefault="00F26B5A" w:rsidP="00F26B5A">
      <w:pPr>
        <w:pStyle w:val="ListParagraph"/>
        <w:numPr>
          <w:ilvl w:val="0"/>
          <w:numId w:val="5"/>
        </w:numPr>
      </w:pPr>
      <w:r>
        <w:t xml:space="preserve">Connectors mounted on PCB are </w:t>
      </w:r>
      <w:ins w:id="40" w:author="satinder malhi" w:date="2012-09-15T20:34:00Z">
        <w:r w:rsidR="00447D5D">
          <w:t xml:space="preserve">2 pin and 5 pin </w:t>
        </w:r>
        <w:proofErr w:type="spellStart"/>
        <w:r w:rsidR="00447D5D">
          <w:t>relimate</w:t>
        </w:r>
        <w:proofErr w:type="spellEnd"/>
        <w:r w:rsidR="00447D5D">
          <w:t xml:space="preserve"> </w:t>
        </w:r>
        <w:proofErr w:type="spellStart"/>
        <w:r w:rsidR="00447D5D">
          <w:t>conenctors</w:t>
        </w:r>
        <w:proofErr w:type="spellEnd"/>
        <w:r w:rsidR="00447D5D">
          <w:t xml:space="preserve"> of 2.54mm</w:t>
        </w:r>
      </w:ins>
      <w:del w:id="41" w:author="satinder malhi" w:date="2012-09-15T20:34:00Z">
        <w:r w:rsidDel="00447D5D">
          <w:delText>XXXX for XXXX</w:delText>
        </w:r>
      </w:del>
    </w:p>
    <w:p w:rsidR="00F26B5A" w:rsidRDefault="00416311" w:rsidP="00F26B5A">
      <w:pPr>
        <w:pStyle w:val="ListParagraph"/>
        <w:numPr>
          <w:ilvl w:val="0"/>
          <w:numId w:val="5"/>
        </w:numPr>
      </w:pPr>
      <w:r>
        <w:t>PCB size is 2.5 inch * 3 inch</w:t>
      </w:r>
    </w:p>
    <w:p w:rsidR="00416311" w:rsidRDefault="00416311" w:rsidP="00416311"/>
    <w:p w:rsidR="00416311" w:rsidRDefault="00416311" w:rsidP="00416311"/>
    <w:p w:rsidR="00416311" w:rsidRDefault="00416311" w:rsidP="00416311"/>
    <w:p w:rsidR="00416311" w:rsidRDefault="00416311" w:rsidP="00416311">
      <w:pPr>
        <w:rPr>
          <w:sz w:val="40"/>
          <w:szCs w:val="40"/>
        </w:rPr>
      </w:pPr>
      <w:r w:rsidRPr="00416311">
        <w:rPr>
          <w:sz w:val="40"/>
          <w:szCs w:val="40"/>
        </w:rPr>
        <w:t xml:space="preserve">Mobile </w:t>
      </w:r>
      <w:commentRangeStart w:id="42"/>
      <w:r w:rsidRPr="00416311">
        <w:rPr>
          <w:sz w:val="40"/>
          <w:szCs w:val="40"/>
        </w:rPr>
        <w:t>Charging</w:t>
      </w:r>
      <w:commentRangeEnd w:id="42"/>
      <w:r w:rsidR="00447D5D">
        <w:rPr>
          <w:rStyle w:val="CommentReference"/>
        </w:rPr>
        <w:commentReference w:id="42"/>
      </w:r>
    </w:p>
    <w:p w:rsidR="00FA77A5" w:rsidRDefault="00FA77A5" w:rsidP="00416311">
      <w:r>
        <w:t>Separate small PCB for mobile charger is available.</w:t>
      </w:r>
    </w:p>
    <w:p w:rsidR="00FA77A5" w:rsidRDefault="00FA77A5" w:rsidP="00416311">
      <w:pPr>
        <w:rPr>
          <w:ins w:id="43" w:author="satinder malhi" w:date="2012-09-15T20:34:00Z"/>
        </w:rPr>
      </w:pPr>
      <w:r>
        <w:t xml:space="preserve">Details ---- </w:t>
      </w:r>
      <w:commentRangeStart w:id="44"/>
      <w:r>
        <w:t>XXX</w:t>
      </w:r>
      <w:commentRangeEnd w:id="44"/>
      <w:r w:rsidR="00447D5D">
        <w:rPr>
          <w:rStyle w:val="CommentReference"/>
        </w:rPr>
        <w:commentReference w:id="44"/>
      </w:r>
    </w:p>
    <w:p w:rsidR="00447D5D" w:rsidRPr="00FA77A5" w:rsidRDefault="00447D5D" w:rsidP="00416311">
      <w:ins w:id="45" w:author="satinder malhi" w:date="2012-09-15T20:35:00Z">
        <w:r>
          <w:t>High efficiency dc-dc switcher based mobile charger</w:t>
        </w:r>
      </w:ins>
    </w:p>
    <w:p w:rsidR="004E1586" w:rsidRDefault="004E1586" w:rsidP="00FE4508"/>
    <w:p w:rsidR="004E1586" w:rsidRPr="00B20CD4" w:rsidRDefault="004E1586" w:rsidP="00FE4508">
      <w:pPr>
        <w:rPr>
          <w:sz w:val="40"/>
          <w:szCs w:val="40"/>
        </w:rPr>
      </w:pPr>
      <w:r w:rsidRPr="00B20CD4">
        <w:rPr>
          <w:sz w:val="40"/>
          <w:szCs w:val="40"/>
        </w:rPr>
        <w:t>Test</w:t>
      </w:r>
      <w:r w:rsidR="00B20CD4" w:rsidRPr="00B20CD4">
        <w:rPr>
          <w:sz w:val="40"/>
          <w:szCs w:val="40"/>
        </w:rPr>
        <w:t>ing Details</w:t>
      </w:r>
    </w:p>
    <w:p w:rsidR="004E1586" w:rsidRPr="00B20CD4" w:rsidRDefault="004E1586" w:rsidP="00FE4508">
      <w:pPr>
        <w:rPr>
          <w:b/>
        </w:rPr>
      </w:pPr>
      <w:r w:rsidRPr="00B20CD4">
        <w:rPr>
          <w:b/>
        </w:rPr>
        <w:t>Test Setup</w:t>
      </w:r>
    </w:p>
    <w:p w:rsidR="00FA77A5" w:rsidRDefault="00B20CD4" w:rsidP="00FE4508">
      <w:r>
        <w:t>MSLD6D is tested as Solar Lantern with following</w:t>
      </w:r>
    </w:p>
    <w:p w:rsidR="00C619DA" w:rsidRDefault="00C619DA" w:rsidP="00FE4508"/>
    <w:tbl>
      <w:tblPr>
        <w:tblStyle w:val="TableGrid"/>
        <w:tblW w:w="0" w:type="auto"/>
        <w:tblLook w:val="04A0" w:firstRow="1" w:lastRow="0" w:firstColumn="1" w:lastColumn="0" w:noHBand="0" w:noVBand="1"/>
      </w:tblPr>
      <w:tblGrid>
        <w:gridCol w:w="3081"/>
        <w:gridCol w:w="3081"/>
        <w:gridCol w:w="3081"/>
      </w:tblGrid>
      <w:tr w:rsidR="004B6E23" w:rsidTr="004B6E23">
        <w:tc>
          <w:tcPr>
            <w:tcW w:w="3081" w:type="dxa"/>
            <w:vMerge w:val="restart"/>
          </w:tcPr>
          <w:p w:rsidR="004B6E23" w:rsidRDefault="004B6E23" w:rsidP="00FE4508">
            <w:r>
              <w:t>LED Load</w:t>
            </w:r>
          </w:p>
        </w:tc>
        <w:tc>
          <w:tcPr>
            <w:tcW w:w="3081" w:type="dxa"/>
          </w:tcPr>
          <w:p w:rsidR="004B6E23" w:rsidRDefault="004B6E23" w:rsidP="00FE4508">
            <w:r>
              <w:t>No of LED</w:t>
            </w:r>
          </w:p>
        </w:tc>
        <w:tc>
          <w:tcPr>
            <w:tcW w:w="3081" w:type="dxa"/>
          </w:tcPr>
          <w:p w:rsidR="004B6E23" w:rsidRDefault="004B6E23" w:rsidP="00FE4508">
            <w:r>
              <w:t>12</w:t>
            </w:r>
          </w:p>
        </w:tc>
      </w:tr>
      <w:tr w:rsidR="004B6E23" w:rsidTr="004B6E23">
        <w:tc>
          <w:tcPr>
            <w:tcW w:w="3081" w:type="dxa"/>
            <w:vMerge/>
          </w:tcPr>
          <w:p w:rsidR="004B6E23" w:rsidRDefault="004B6E23" w:rsidP="00FE4508"/>
        </w:tc>
        <w:tc>
          <w:tcPr>
            <w:tcW w:w="3081" w:type="dxa"/>
          </w:tcPr>
          <w:p w:rsidR="004B6E23" w:rsidRDefault="004B6E23" w:rsidP="00FE4508">
            <w:r>
              <w:t>Manufacturer</w:t>
            </w:r>
          </w:p>
        </w:tc>
        <w:tc>
          <w:tcPr>
            <w:tcW w:w="3081" w:type="dxa"/>
          </w:tcPr>
          <w:p w:rsidR="004B6E23" w:rsidRDefault="004B6E23" w:rsidP="00FE4508">
            <w:r>
              <w:t>Nichia Corporation</w:t>
            </w:r>
          </w:p>
        </w:tc>
      </w:tr>
      <w:tr w:rsidR="004B6E23" w:rsidTr="004B6E23">
        <w:tc>
          <w:tcPr>
            <w:tcW w:w="3081" w:type="dxa"/>
            <w:vMerge/>
          </w:tcPr>
          <w:p w:rsidR="004B6E23" w:rsidRDefault="004B6E23" w:rsidP="00FE4508"/>
        </w:tc>
        <w:tc>
          <w:tcPr>
            <w:tcW w:w="3081" w:type="dxa"/>
          </w:tcPr>
          <w:p w:rsidR="004B6E23" w:rsidRDefault="004B6E23" w:rsidP="00FE4508">
            <w:r>
              <w:t>Model</w:t>
            </w:r>
          </w:p>
        </w:tc>
        <w:tc>
          <w:tcPr>
            <w:tcW w:w="3081" w:type="dxa"/>
          </w:tcPr>
          <w:p w:rsidR="004B6E23" w:rsidRDefault="004B6E23" w:rsidP="00FE4508">
            <w:commentRangeStart w:id="46"/>
            <w:r>
              <w:t>NESW157B</w:t>
            </w:r>
            <w:commentRangeEnd w:id="46"/>
            <w:r w:rsidR="00447D5D">
              <w:rPr>
                <w:rStyle w:val="CommentReference"/>
              </w:rPr>
              <w:commentReference w:id="46"/>
            </w:r>
          </w:p>
        </w:tc>
      </w:tr>
      <w:tr w:rsidR="004B6E23" w:rsidTr="004B6E23">
        <w:tc>
          <w:tcPr>
            <w:tcW w:w="3081" w:type="dxa"/>
            <w:vMerge/>
          </w:tcPr>
          <w:p w:rsidR="004B6E23" w:rsidRDefault="004B6E23" w:rsidP="00FE4508"/>
        </w:tc>
        <w:tc>
          <w:tcPr>
            <w:tcW w:w="3081" w:type="dxa"/>
          </w:tcPr>
          <w:p w:rsidR="004B6E23" w:rsidRDefault="004B6E23" w:rsidP="00FE4508">
            <w:r>
              <w:t>Forward Current Rating</w:t>
            </w:r>
          </w:p>
        </w:tc>
        <w:tc>
          <w:tcPr>
            <w:tcW w:w="3081" w:type="dxa"/>
          </w:tcPr>
          <w:p w:rsidR="004B6E23" w:rsidRDefault="004B6E23" w:rsidP="00FE4508">
            <w:r>
              <w:t>50 mA</w:t>
            </w:r>
          </w:p>
        </w:tc>
      </w:tr>
      <w:tr w:rsidR="004B6E23" w:rsidTr="004B6E23">
        <w:tc>
          <w:tcPr>
            <w:tcW w:w="3081" w:type="dxa"/>
            <w:vMerge/>
          </w:tcPr>
          <w:p w:rsidR="004B6E23" w:rsidRDefault="004B6E23" w:rsidP="00FE4508"/>
        </w:tc>
        <w:tc>
          <w:tcPr>
            <w:tcW w:w="3081" w:type="dxa"/>
          </w:tcPr>
          <w:p w:rsidR="004B6E23" w:rsidRDefault="004B6E23" w:rsidP="00FE4508">
            <w:r>
              <w:t>Forward Voltage</w:t>
            </w:r>
          </w:p>
        </w:tc>
        <w:tc>
          <w:tcPr>
            <w:tcW w:w="3081" w:type="dxa"/>
          </w:tcPr>
          <w:p w:rsidR="004B6E23" w:rsidRDefault="004B6E23" w:rsidP="00FE4508">
            <w:proofErr w:type="spellStart"/>
            <w:r>
              <w:t>Typ</w:t>
            </w:r>
            <w:proofErr w:type="spellEnd"/>
            <w:r>
              <w:t>: 2.9V, Max: 3.1V</w:t>
            </w:r>
          </w:p>
        </w:tc>
      </w:tr>
      <w:tr w:rsidR="004B6E23" w:rsidTr="004B6E23">
        <w:tc>
          <w:tcPr>
            <w:tcW w:w="3081" w:type="dxa"/>
            <w:vMerge/>
          </w:tcPr>
          <w:p w:rsidR="004B6E23" w:rsidRDefault="004B6E23" w:rsidP="00FE4508"/>
        </w:tc>
        <w:tc>
          <w:tcPr>
            <w:tcW w:w="3081" w:type="dxa"/>
          </w:tcPr>
          <w:p w:rsidR="004B6E23" w:rsidRDefault="004B6E23" w:rsidP="00FE4508">
            <w:r>
              <w:t>View Angle</w:t>
            </w:r>
          </w:p>
        </w:tc>
        <w:tc>
          <w:tcPr>
            <w:tcW w:w="3081" w:type="dxa"/>
          </w:tcPr>
          <w:p w:rsidR="004B6E23" w:rsidRDefault="004B6E23" w:rsidP="00FE4508">
            <w:r>
              <w:t>120 degree</w:t>
            </w:r>
          </w:p>
        </w:tc>
      </w:tr>
      <w:tr w:rsidR="004B6E23" w:rsidTr="004B6E23">
        <w:tc>
          <w:tcPr>
            <w:tcW w:w="3081" w:type="dxa"/>
            <w:vMerge/>
          </w:tcPr>
          <w:p w:rsidR="004B6E23" w:rsidRDefault="004B6E23" w:rsidP="00FE4508"/>
        </w:tc>
        <w:tc>
          <w:tcPr>
            <w:tcW w:w="3081" w:type="dxa"/>
          </w:tcPr>
          <w:p w:rsidR="004B6E23" w:rsidRDefault="004B6E23" w:rsidP="00FE4508">
            <w:r>
              <w:t>Luminance</w:t>
            </w:r>
          </w:p>
        </w:tc>
        <w:tc>
          <w:tcPr>
            <w:tcW w:w="3081" w:type="dxa"/>
          </w:tcPr>
          <w:p w:rsidR="004B6E23" w:rsidRDefault="004B6E23" w:rsidP="00FE4508">
            <w:r>
              <w:t xml:space="preserve">6.1 </w:t>
            </w:r>
            <w:proofErr w:type="spellStart"/>
            <w:r>
              <w:t>Candella</w:t>
            </w:r>
            <w:proofErr w:type="spellEnd"/>
          </w:p>
        </w:tc>
      </w:tr>
      <w:tr w:rsidR="004D390E" w:rsidTr="004B6E23">
        <w:tc>
          <w:tcPr>
            <w:tcW w:w="3081" w:type="dxa"/>
            <w:vMerge w:val="restart"/>
          </w:tcPr>
          <w:p w:rsidR="004D390E" w:rsidRDefault="004D390E" w:rsidP="00FE4508">
            <w:r>
              <w:t>Battery</w:t>
            </w:r>
          </w:p>
        </w:tc>
        <w:tc>
          <w:tcPr>
            <w:tcW w:w="3081" w:type="dxa"/>
          </w:tcPr>
          <w:p w:rsidR="004D390E" w:rsidRDefault="004D390E" w:rsidP="00FE4508">
            <w:r>
              <w:t>Manufacturer</w:t>
            </w:r>
          </w:p>
        </w:tc>
        <w:tc>
          <w:tcPr>
            <w:tcW w:w="3081" w:type="dxa"/>
          </w:tcPr>
          <w:p w:rsidR="004D390E" w:rsidRDefault="004D390E" w:rsidP="00FE4508">
            <w:proofErr w:type="spellStart"/>
            <w:r>
              <w:t>Amptek</w:t>
            </w:r>
            <w:proofErr w:type="spellEnd"/>
          </w:p>
        </w:tc>
      </w:tr>
      <w:tr w:rsidR="004D390E" w:rsidTr="004B6E23">
        <w:tc>
          <w:tcPr>
            <w:tcW w:w="3081" w:type="dxa"/>
            <w:vMerge/>
          </w:tcPr>
          <w:p w:rsidR="004D390E" w:rsidRDefault="004D390E" w:rsidP="00FE4508"/>
        </w:tc>
        <w:tc>
          <w:tcPr>
            <w:tcW w:w="3081" w:type="dxa"/>
          </w:tcPr>
          <w:p w:rsidR="004D390E" w:rsidRDefault="004D390E" w:rsidP="00FE4508">
            <w:r>
              <w:t>Type</w:t>
            </w:r>
          </w:p>
        </w:tc>
        <w:tc>
          <w:tcPr>
            <w:tcW w:w="3081" w:type="dxa"/>
          </w:tcPr>
          <w:p w:rsidR="004D390E" w:rsidRDefault="004D390E" w:rsidP="00FE4508">
            <w:r>
              <w:t>SMF(Rechargeable)</w:t>
            </w:r>
          </w:p>
        </w:tc>
      </w:tr>
      <w:tr w:rsidR="004D390E" w:rsidTr="004B6E23">
        <w:tc>
          <w:tcPr>
            <w:tcW w:w="3081" w:type="dxa"/>
            <w:vMerge/>
          </w:tcPr>
          <w:p w:rsidR="004D390E" w:rsidRDefault="004D390E" w:rsidP="00FE4508"/>
        </w:tc>
        <w:tc>
          <w:tcPr>
            <w:tcW w:w="3081" w:type="dxa"/>
          </w:tcPr>
          <w:p w:rsidR="004D390E" w:rsidRDefault="00447D5D" w:rsidP="00FE4508">
            <w:ins w:id="47" w:author="satinder malhi" w:date="2012-09-15T20:37:00Z">
              <w:r>
                <w:t xml:space="preserve">Nominal </w:t>
              </w:r>
            </w:ins>
            <w:r w:rsidR="004D390E">
              <w:t>Voltage</w:t>
            </w:r>
          </w:p>
        </w:tc>
        <w:tc>
          <w:tcPr>
            <w:tcW w:w="3081" w:type="dxa"/>
          </w:tcPr>
          <w:p w:rsidR="004D390E" w:rsidRDefault="004D390E" w:rsidP="00FE4508">
            <w:r>
              <w:t>6</w:t>
            </w:r>
          </w:p>
        </w:tc>
      </w:tr>
      <w:tr w:rsidR="004D390E" w:rsidTr="004B6E23">
        <w:tc>
          <w:tcPr>
            <w:tcW w:w="3081" w:type="dxa"/>
            <w:vMerge/>
          </w:tcPr>
          <w:p w:rsidR="004D390E" w:rsidRDefault="004D390E" w:rsidP="00FE4508"/>
        </w:tc>
        <w:tc>
          <w:tcPr>
            <w:tcW w:w="3081" w:type="dxa"/>
          </w:tcPr>
          <w:p w:rsidR="004D390E" w:rsidRDefault="00447D5D" w:rsidP="00FE4508">
            <w:ins w:id="48" w:author="satinder malhi" w:date="2012-09-15T20:37:00Z">
              <w:r>
                <w:t xml:space="preserve">C20 </w:t>
              </w:r>
            </w:ins>
            <w:r w:rsidR="003F22CB">
              <w:t>Rating</w:t>
            </w:r>
          </w:p>
        </w:tc>
        <w:tc>
          <w:tcPr>
            <w:tcW w:w="3081" w:type="dxa"/>
          </w:tcPr>
          <w:p w:rsidR="004D390E" w:rsidRDefault="003F22CB" w:rsidP="00FE4508">
            <w:r>
              <w:t>4.5AH</w:t>
            </w:r>
          </w:p>
        </w:tc>
      </w:tr>
      <w:tr w:rsidR="009D76B3" w:rsidTr="004B6E23">
        <w:tc>
          <w:tcPr>
            <w:tcW w:w="3081" w:type="dxa"/>
            <w:vMerge w:val="restart"/>
          </w:tcPr>
          <w:p w:rsidR="009D76B3" w:rsidRDefault="009D76B3" w:rsidP="00FE4508">
            <w:r>
              <w:t>Photo Voltaic Panel</w:t>
            </w:r>
          </w:p>
        </w:tc>
        <w:tc>
          <w:tcPr>
            <w:tcW w:w="3081" w:type="dxa"/>
          </w:tcPr>
          <w:p w:rsidR="009D76B3" w:rsidRDefault="009D76B3" w:rsidP="00FE4508">
            <w:r>
              <w:t>Manufacturer</w:t>
            </w:r>
          </w:p>
        </w:tc>
        <w:tc>
          <w:tcPr>
            <w:tcW w:w="3081" w:type="dxa"/>
          </w:tcPr>
          <w:p w:rsidR="009D76B3" w:rsidRDefault="009D76B3" w:rsidP="00FE4508">
            <w:r>
              <w:t>Maharishi  Solar Technology</w:t>
            </w:r>
          </w:p>
        </w:tc>
      </w:tr>
      <w:tr w:rsidR="009D76B3" w:rsidTr="004B6E23">
        <w:tc>
          <w:tcPr>
            <w:tcW w:w="3081" w:type="dxa"/>
            <w:vMerge/>
          </w:tcPr>
          <w:p w:rsidR="009D76B3" w:rsidRDefault="009D76B3" w:rsidP="00FE4508"/>
        </w:tc>
        <w:tc>
          <w:tcPr>
            <w:tcW w:w="3081" w:type="dxa"/>
          </w:tcPr>
          <w:p w:rsidR="009D76B3" w:rsidRDefault="009D76B3" w:rsidP="00FE4508">
            <w:r>
              <w:t xml:space="preserve">Model </w:t>
            </w:r>
          </w:p>
        </w:tc>
        <w:tc>
          <w:tcPr>
            <w:tcW w:w="3081" w:type="dxa"/>
          </w:tcPr>
          <w:p w:rsidR="009D76B3" w:rsidRDefault="009D76B3" w:rsidP="00FE4508">
            <w:r>
              <w:t>MS B06</w:t>
            </w:r>
          </w:p>
        </w:tc>
      </w:tr>
      <w:tr w:rsidR="009D76B3" w:rsidTr="004B6E23">
        <w:tc>
          <w:tcPr>
            <w:tcW w:w="3081" w:type="dxa"/>
            <w:vMerge/>
          </w:tcPr>
          <w:p w:rsidR="009D76B3" w:rsidRDefault="009D76B3" w:rsidP="00FE4508"/>
        </w:tc>
        <w:tc>
          <w:tcPr>
            <w:tcW w:w="3081" w:type="dxa"/>
          </w:tcPr>
          <w:p w:rsidR="009D76B3" w:rsidRDefault="009D76B3" w:rsidP="00FE4508">
            <w:r>
              <w:t>Max Power</w:t>
            </w:r>
          </w:p>
        </w:tc>
        <w:tc>
          <w:tcPr>
            <w:tcW w:w="3081" w:type="dxa"/>
          </w:tcPr>
          <w:p w:rsidR="009D76B3" w:rsidRDefault="009D76B3" w:rsidP="00FE4508">
            <w:r>
              <w:t>3 Watt</w:t>
            </w:r>
          </w:p>
        </w:tc>
      </w:tr>
      <w:tr w:rsidR="009D76B3" w:rsidTr="004B6E23">
        <w:tc>
          <w:tcPr>
            <w:tcW w:w="3081" w:type="dxa"/>
            <w:vMerge/>
          </w:tcPr>
          <w:p w:rsidR="009D76B3" w:rsidRDefault="009D76B3" w:rsidP="00FE4508"/>
        </w:tc>
        <w:tc>
          <w:tcPr>
            <w:tcW w:w="3081" w:type="dxa"/>
          </w:tcPr>
          <w:p w:rsidR="009D76B3" w:rsidRDefault="009D76B3" w:rsidP="00FE4508">
            <w:proofErr w:type="spellStart"/>
            <w:r>
              <w:t>Voc</w:t>
            </w:r>
            <w:proofErr w:type="spellEnd"/>
          </w:p>
        </w:tc>
        <w:tc>
          <w:tcPr>
            <w:tcW w:w="3081" w:type="dxa"/>
          </w:tcPr>
          <w:p w:rsidR="009D76B3" w:rsidRDefault="009D76B3" w:rsidP="00FE4508">
            <w:r>
              <w:t>10.5 V</w:t>
            </w:r>
          </w:p>
        </w:tc>
      </w:tr>
      <w:tr w:rsidR="009D76B3" w:rsidTr="004B6E23">
        <w:tc>
          <w:tcPr>
            <w:tcW w:w="3081" w:type="dxa"/>
            <w:vMerge/>
          </w:tcPr>
          <w:p w:rsidR="009D76B3" w:rsidRDefault="009D76B3" w:rsidP="00FE4508"/>
        </w:tc>
        <w:tc>
          <w:tcPr>
            <w:tcW w:w="3081" w:type="dxa"/>
          </w:tcPr>
          <w:p w:rsidR="009D76B3" w:rsidRDefault="009D76B3" w:rsidP="00FE4508">
            <w:proofErr w:type="spellStart"/>
            <w:r>
              <w:t>Isc</w:t>
            </w:r>
            <w:proofErr w:type="spellEnd"/>
          </w:p>
        </w:tc>
        <w:tc>
          <w:tcPr>
            <w:tcW w:w="3081" w:type="dxa"/>
          </w:tcPr>
          <w:p w:rsidR="009D76B3" w:rsidRDefault="009D76B3" w:rsidP="00FE4508">
            <w:r>
              <w:t>0.44 amps</w:t>
            </w:r>
          </w:p>
        </w:tc>
      </w:tr>
      <w:tr w:rsidR="009D76B3" w:rsidTr="004B6E23">
        <w:tc>
          <w:tcPr>
            <w:tcW w:w="3081" w:type="dxa"/>
            <w:vMerge/>
          </w:tcPr>
          <w:p w:rsidR="009D76B3" w:rsidRDefault="009D76B3" w:rsidP="00FE4508"/>
        </w:tc>
        <w:tc>
          <w:tcPr>
            <w:tcW w:w="3081" w:type="dxa"/>
          </w:tcPr>
          <w:p w:rsidR="009D76B3" w:rsidRDefault="009D76B3" w:rsidP="00FE4508">
            <w:proofErr w:type="spellStart"/>
            <w:r>
              <w:t>Vmp</w:t>
            </w:r>
            <w:proofErr w:type="spellEnd"/>
          </w:p>
        </w:tc>
        <w:tc>
          <w:tcPr>
            <w:tcW w:w="3081" w:type="dxa"/>
          </w:tcPr>
          <w:p w:rsidR="009D76B3" w:rsidRDefault="009D76B3" w:rsidP="00FE4508">
            <w:r>
              <w:t>8.2 V</w:t>
            </w:r>
          </w:p>
        </w:tc>
      </w:tr>
      <w:tr w:rsidR="009D76B3" w:rsidTr="004B6E23">
        <w:tc>
          <w:tcPr>
            <w:tcW w:w="3081" w:type="dxa"/>
            <w:vMerge/>
          </w:tcPr>
          <w:p w:rsidR="009D76B3" w:rsidRDefault="009D76B3" w:rsidP="00FE4508"/>
        </w:tc>
        <w:tc>
          <w:tcPr>
            <w:tcW w:w="3081" w:type="dxa"/>
          </w:tcPr>
          <w:p w:rsidR="009D76B3" w:rsidRDefault="009D76B3" w:rsidP="00FE4508">
            <w:r>
              <w:t>Imp</w:t>
            </w:r>
          </w:p>
        </w:tc>
        <w:tc>
          <w:tcPr>
            <w:tcW w:w="3081" w:type="dxa"/>
          </w:tcPr>
          <w:p w:rsidR="009D76B3" w:rsidRDefault="009D76B3" w:rsidP="00FE4508">
            <w:r>
              <w:t>0.36 amps</w:t>
            </w:r>
          </w:p>
        </w:tc>
      </w:tr>
      <w:tr w:rsidR="00FE6032" w:rsidTr="004B6E23">
        <w:tc>
          <w:tcPr>
            <w:tcW w:w="3081" w:type="dxa"/>
            <w:vMerge w:val="restart"/>
          </w:tcPr>
          <w:p w:rsidR="00FE6032" w:rsidRDefault="00FE6032" w:rsidP="00FE4508">
            <w:r>
              <w:t>LED hosting</w:t>
            </w:r>
          </w:p>
        </w:tc>
        <w:tc>
          <w:tcPr>
            <w:tcW w:w="3081" w:type="dxa"/>
          </w:tcPr>
          <w:p w:rsidR="00FE6032" w:rsidRDefault="00FE6032" w:rsidP="00FE4508">
            <w:r>
              <w:t>Cover</w:t>
            </w:r>
          </w:p>
        </w:tc>
        <w:tc>
          <w:tcPr>
            <w:tcW w:w="3081" w:type="dxa"/>
          </w:tcPr>
          <w:p w:rsidR="00FE6032" w:rsidRDefault="00FE6032" w:rsidP="00FE4508">
            <w:r>
              <w:t>Two transparent glass</w:t>
            </w:r>
          </w:p>
        </w:tc>
      </w:tr>
      <w:tr w:rsidR="00FE6032" w:rsidTr="004B6E23">
        <w:tc>
          <w:tcPr>
            <w:tcW w:w="3081" w:type="dxa"/>
            <w:vMerge/>
          </w:tcPr>
          <w:p w:rsidR="00FE6032" w:rsidRDefault="00FE6032" w:rsidP="00FE4508"/>
        </w:tc>
        <w:tc>
          <w:tcPr>
            <w:tcW w:w="3081" w:type="dxa"/>
          </w:tcPr>
          <w:p w:rsidR="00FE6032" w:rsidRDefault="00FE6032" w:rsidP="00FE4508">
            <w:r>
              <w:t>Outer Glass</w:t>
            </w:r>
          </w:p>
        </w:tc>
        <w:tc>
          <w:tcPr>
            <w:tcW w:w="3081" w:type="dxa"/>
          </w:tcPr>
          <w:p w:rsidR="00FE6032" w:rsidRDefault="00FE6032" w:rsidP="00FE4508">
            <w:r>
              <w:t>XXXX</w:t>
            </w:r>
          </w:p>
        </w:tc>
      </w:tr>
      <w:tr w:rsidR="00FE6032" w:rsidTr="004B6E23">
        <w:tc>
          <w:tcPr>
            <w:tcW w:w="3081" w:type="dxa"/>
            <w:vMerge/>
          </w:tcPr>
          <w:p w:rsidR="00FE6032" w:rsidRDefault="00FE6032" w:rsidP="00FE4508"/>
        </w:tc>
        <w:tc>
          <w:tcPr>
            <w:tcW w:w="3081" w:type="dxa"/>
          </w:tcPr>
          <w:p w:rsidR="00FE6032" w:rsidRDefault="00FE6032" w:rsidP="00FE4508">
            <w:r>
              <w:t>Inner Glass</w:t>
            </w:r>
          </w:p>
        </w:tc>
        <w:tc>
          <w:tcPr>
            <w:tcW w:w="3081" w:type="dxa"/>
          </w:tcPr>
          <w:p w:rsidR="00FE6032" w:rsidRDefault="00FE6032" w:rsidP="00FE4508">
            <w:r>
              <w:t>XXXX</w:t>
            </w:r>
          </w:p>
        </w:tc>
      </w:tr>
      <w:tr w:rsidR="00FE6032" w:rsidTr="004B6E23">
        <w:tc>
          <w:tcPr>
            <w:tcW w:w="3081" w:type="dxa"/>
            <w:vMerge/>
          </w:tcPr>
          <w:p w:rsidR="00FE6032" w:rsidRDefault="00FE6032" w:rsidP="00FE4508"/>
        </w:tc>
        <w:tc>
          <w:tcPr>
            <w:tcW w:w="3081" w:type="dxa"/>
          </w:tcPr>
          <w:p w:rsidR="00FE6032" w:rsidRDefault="00FE6032" w:rsidP="00FE4508">
            <w:r>
              <w:t>LED Strips</w:t>
            </w:r>
          </w:p>
        </w:tc>
        <w:tc>
          <w:tcPr>
            <w:tcW w:w="3081" w:type="dxa"/>
          </w:tcPr>
          <w:p w:rsidR="00FE6032" w:rsidRDefault="00FE6032" w:rsidP="00FE4508">
            <w:r>
              <w:t>3</w:t>
            </w:r>
          </w:p>
        </w:tc>
      </w:tr>
      <w:tr w:rsidR="00FE6032" w:rsidTr="004B6E23">
        <w:tc>
          <w:tcPr>
            <w:tcW w:w="3081" w:type="dxa"/>
            <w:vMerge/>
          </w:tcPr>
          <w:p w:rsidR="00FE6032" w:rsidRDefault="00FE6032" w:rsidP="00FE4508"/>
        </w:tc>
        <w:tc>
          <w:tcPr>
            <w:tcW w:w="3081" w:type="dxa"/>
          </w:tcPr>
          <w:p w:rsidR="00FE6032" w:rsidRDefault="00FE6032" w:rsidP="00FE4508">
            <w:r>
              <w:t>No of LED per strip</w:t>
            </w:r>
          </w:p>
        </w:tc>
        <w:tc>
          <w:tcPr>
            <w:tcW w:w="3081" w:type="dxa"/>
          </w:tcPr>
          <w:p w:rsidR="00FE6032" w:rsidRDefault="00FE6032" w:rsidP="00FE4508">
            <w:r>
              <w:t>4</w:t>
            </w:r>
          </w:p>
        </w:tc>
      </w:tr>
      <w:tr w:rsidR="00FE6032" w:rsidTr="004B6E23">
        <w:tc>
          <w:tcPr>
            <w:tcW w:w="3081" w:type="dxa"/>
            <w:vMerge/>
          </w:tcPr>
          <w:p w:rsidR="00FE6032" w:rsidRDefault="00FE6032" w:rsidP="00FE4508"/>
        </w:tc>
        <w:tc>
          <w:tcPr>
            <w:tcW w:w="3081" w:type="dxa"/>
          </w:tcPr>
          <w:p w:rsidR="00FE6032" w:rsidRDefault="00FE6032" w:rsidP="00FE4508">
            <w:r>
              <w:t>LED electrical connections</w:t>
            </w:r>
          </w:p>
        </w:tc>
        <w:tc>
          <w:tcPr>
            <w:tcW w:w="3081" w:type="dxa"/>
          </w:tcPr>
          <w:p w:rsidR="00FE6032" w:rsidRDefault="00FE6032" w:rsidP="00FE4508">
            <w:r>
              <w:t>6 parallel array of LED’s. Each array contains 2 LEDs in series</w:t>
            </w:r>
          </w:p>
        </w:tc>
      </w:tr>
    </w:tbl>
    <w:p w:rsidR="00B20CD4" w:rsidRDefault="00B20CD4" w:rsidP="00FE4508"/>
    <w:p w:rsidR="00B20CD4" w:rsidRDefault="00B20CD4" w:rsidP="00FE4508"/>
    <w:p w:rsidR="004E1586" w:rsidRPr="004E1586" w:rsidRDefault="004E1586" w:rsidP="00FE4508"/>
    <w:p w:rsidR="003302FE" w:rsidRPr="00583AD1" w:rsidRDefault="003302FE" w:rsidP="00583AD1">
      <w:pPr>
        <w:tabs>
          <w:tab w:val="left" w:pos="2670"/>
        </w:tabs>
        <w:rPr>
          <w:b/>
        </w:rPr>
      </w:pPr>
      <w:r w:rsidRPr="00583AD1">
        <w:rPr>
          <w:b/>
        </w:rPr>
        <w:t>Test Results</w:t>
      </w:r>
      <w:r w:rsidR="00583AD1" w:rsidRPr="00583AD1">
        <w:rPr>
          <w:b/>
        </w:rPr>
        <w:tab/>
      </w:r>
    </w:p>
    <w:tbl>
      <w:tblPr>
        <w:tblStyle w:val="TableGrid"/>
        <w:tblW w:w="0" w:type="auto"/>
        <w:tblLook w:val="04A0" w:firstRow="1" w:lastRow="0" w:firstColumn="1" w:lastColumn="0" w:noHBand="0" w:noVBand="1"/>
      </w:tblPr>
      <w:tblGrid>
        <w:gridCol w:w="2963"/>
        <w:gridCol w:w="2962"/>
        <w:gridCol w:w="3318"/>
      </w:tblGrid>
      <w:tr w:rsidR="001A4F15" w:rsidTr="001A4F15">
        <w:tc>
          <w:tcPr>
            <w:tcW w:w="3081" w:type="dxa"/>
          </w:tcPr>
          <w:p w:rsidR="001A4F15" w:rsidRPr="007E3CAC" w:rsidRDefault="001A4F15">
            <w:pPr>
              <w:rPr>
                <w:b/>
              </w:rPr>
            </w:pPr>
            <w:r w:rsidRPr="007E3CAC">
              <w:rPr>
                <w:b/>
              </w:rPr>
              <w:t>Test Name</w:t>
            </w:r>
          </w:p>
        </w:tc>
        <w:tc>
          <w:tcPr>
            <w:tcW w:w="3081" w:type="dxa"/>
          </w:tcPr>
          <w:p w:rsidR="001A4F15" w:rsidRPr="007E3CAC" w:rsidRDefault="001A4F15">
            <w:pPr>
              <w:rPr>
                <w:b/>
              </w:rPr>
            </w:pPr>
            <w:r w:rsidRPr="007E3CAC">
              <w:rPr>
                <w:b/>
              </w:rPr>
              <w:t>Test Description</w:t>
            </w:r>
          </w:p>
        </w:tc>
        <w:tc>
          <w:tcPr>
            <w:tcW w:w="3081" w:type="dxa"/>
          </w:tcPr>
          <w:p w:rsidR="001A4F15" w:rsidRPr="007E3CAC" w:rsidRDefault="001A4F15">
            <w:pPr>
              <w:rPr>
                <w:b/>
              </w:rPr>
            </w:pPr>
            <w:r w:rsidRPr="007E3CAC">
              <w:rPr>
                <w:b/>
              </w:rPr>
              <w:t>Test Results</w:t>
            </w:r>
          </w:p>
        </w:tc>
      </w:tr>
      <w:tr w:rsidR="001A4F15" w:rsidTr="001A4F15">
        <w:tc>
          <w:tcPr>
            <w:tcW w:w="3081" w:type="dxa"/>
          </w:tcPr>
          <w:p w:rsidR="001A4F15" w:rsidRDefault="001A4F15">
            <w:r>
              <w:t>Lux Measurement</w:t>
            </w:r>
          </w:p>
        </w:tc>
        <w:tc>
          <w:tcPr>
            <w:tcW w:w="3081" w:type="dxa"/>
          </w:tcPr>
          <w:p w:rsidR="001A4F15" w:rsidRDefault="001A4F15">
            <w:r>
              <w:t xml:space="preserve">Lux is measurement of </w:t>
            </w:r>
            <w:proofErr w:type="spellStart"/>
            <w:r>
              <w:t>illuminance</w:t>
            </w:r>
            <w:proofErr w:type="spellEnd"/>
            <w:r>
              <w:t>. It measures luminous flux per unit area</w:t>
            </w:r>
          </w:p>
        </w:tc>
        <w:tc>
          <w:tcPr>
            <w:tcW w:w="3081" w:type="dxa"/>
          </w:tcPr>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03"/>
              <w:gridCol w:w="1168"/>
              <w:gridCol w:w="921"/>
            </w:tblGrid>
            <w:tr w:rsidR="001A4F15" w:rsidRPr="001A4F15" w:rsidTr="001A4F15">
              <w:tc>
                <w:tcPr>
                  <w:tcW w:w="951" w:type="dxa"/>
                </w:tcPr>
                <w:p w:rsidR="001A4F15" w:rsidRPr="001A4F15" w:rsidRDefault="001A4F15">
                  <w:pPr>
                    <w:rPr>
                      <w:b/>
                    </w:rPr>
                  </w:pPr>
                  <w:r w:rsidRPr="001A4F15">
                    <w:rPr>
                      <w:b/>
                    </w:rPr>
                    <w:t>Distance</w:t>
                  </w:r>
                </w:p>
              </w:tc>
              <w:tc>
                <w:tcPr>
                  <w:tcW w:w="952" w:type="dxa"/>
                </w:tcPr>
                <w:p w:rsidR="001A4F15" w:rsidRPr="001A4F15" w:rsidRDefault="001A4F15">
                  <w:pPr>
                    <w:rPr>
                      <w:b/>
                    </w:rPr>
                  </w:pPr>
                  <w:r w:rsidRPr="001A4F15">
                    <w:rPr>
                      <w:b/>
                    </w:rPr>
                    <w:t>Horizontal</w:t>
                  </w:r>
                </w:p>
              </w:tc>
              <w:tc>
                <w:tcPr>
                  <w:tcW w:w="952" w:type="dxa"/>
                </w:tcPr>
                <w:p w:rsidR="001A4F15" w:rsidRPr="001A4F15" w:rsidRDefault="001A4F15">
                  <w:pPr>
                    <w:rPr>
                      <w:b/>
                    </w:rPr>
                  </w:pPr>
                  <w:r w:rsidRPr="001A4F15">
                    <w:rPr>
                      <w:b/>
                    </w:rPr>
                    <w:t>Vertical</w:t>
                  </w:r>
                </w:p>
              </w:tc>
            </w:tr>
            <w:tr w:rsidR="001A4F15" w:rsidTr="001A4F15">
              <w:tc>
                <w:tcPr>
                  <w:tcW w:w="951" w:type="dxa"/>
                </w:tcPr>
                <w:p w:rsidR="001A4F15" w:rsidRDefault="001A4F15">
                  <w:r>
                    <w:t>1 feet</w:t>
                  </w:r>
                </w:p>
              </w:tc>
              <w:tc>
                <w:tcPr>
                  <w:tcW w:w="952" w:type="dxa"/>
                </w:tcPr>
                <w:p w:rsidR="001A4F15" w:rsidRDefault="001A4F15"/>
              </w:tc>
              <w:tc>
                <w:tcPr>
                  <w:tcW w:w="952" w:type="dxa"/>
                </w:tcPr>
                <w:p w:rsidR="001A4F15" w:rsidRDefault="001A4F15"/>
              </w:tc>
            </w:tr>
            <w:tr w:rsidR="001A4F15" w:rsidTr="001A4F15">
              <w:tc>
                <w:tcPr>
                  <w:tcW w:w="951" w:type="dxa"/>
                </w:tcPr>
                <w:p w:rsidR="001A4F15" w:rsidRDefault="001A4F15">
                  <w:r>
                    <w:t>2 feet</w:t>
                  </w:r>
                </w:p>
              </w:tc>
              <w:tc>
                <w:tcPr>
                  <w:tcW w:w="952" w:type="dxa"/>
                </w:tcPr>
                <w:p w:rsidR="001A4F15" w:rsidRDefault="001A4F15"/>
              </w:tc>
              <w:tc>
                <w:tcPr>
                  <w:tcW w:w="952" w:type="dxa"/>
                </w:tcPr>
                <w:p w:rsidR="001A4F15" w:rsidRDefault="001A4F15"/>
              </w:tc>
            </w:tr>
            <w:tr w:rsidR="001A4F15" w:rsidTr="001A4F15">
              <w:tc>
                <w:tcPr>
                  <w:tcW w:w="951" w:type="dxa"/>
                </w:tcPr>
                <w:p w:rsidR="001A4F15" w:rsidRDefault="001A4F15">
                  <w:r>
                    <w:t>3 feet</w:t>
                  </w:r>
                </w:p>
              </w:tc>
              <w:tc>
                <w:tcPr>
                  <w:tcW w:w="952" w:type="dxa"/>
                </w:tcPr>
                <w:p w:rsidR="001A4F15" w:rsidRDefault="001A4F15"/>
              </w:tc>
              <w:tc>
                <w:tcPr>
                  <w:tcW w:w="952" w:type="dxa"/>
                </w:tcPr>
                <w:p w:rsidR="001A4F15" w:rsidRDefault="001A4F15"/>
              </w:tc>
            </w:tr>
            <w:tr w:rsidR="001A4F15" w:rsidTr="001A4F15">
              <w:tc>
                <w:tcPr>
                  <w:tcW w:w="951" w:type="dxa"/>
                </w:tcPr>
                <w:p w:rsidR="001A4F15" w:rsidRDefault="001A4F15">
                  <w:r>
                    <w:t>4 feet</w:t>
                  </w:r>
                </w:p>
              </w:tc>
              <w:tc>
                <w:tcPr>
                  <w:tcW w:w="952" w:type="dxa"/>
                </w:tcPr>
                <w:p w:rsidR="001A4F15" w:rsidRDefault="001A4F15"/>
              </w:tc>
              <w:tc>
                <w:tcPr>
                  <w:tcW w:w="952" w:type="dxa"/>
                </w:tcPr>
                <w:p w:rsidR="001A4F15" w:rsidRDefault="001A4F15"/>
              </w:tc>
            </w:tr>
            <w:tr w:rsidR="001A4F15" w:rsidTr="001A4F15">
              <w:tc>
                <w:tcPr>
                  <w:tcW w:w="951" w:type="dxa"/>
                </w:tcPr>
                <w:p w:rsidR="001A4F15" w:rsidRDefault="001A4F15">
                  <w:r>
                    <w:t>5 feet</w:t>
                  </w:r>
                </w:p>
              </w:tc>
              <w:tc>
                <w:tcPr>
                  <w:tcW w:w="952" w:type="dxa"/>
                </w:tcPr>
                <w:p w:rsidR="001A4F15" w:rsidRDefault="001A4F15"/>
              </w:tc>
              <w:tc>
                <w:tcPr>
                  <w:tcW w:w="952" w:type="dxa"/>
                </w:tcPr>
                <w:p w:rsidR="001A4F15" w:rsidRDefault="001A4F15"/>
              </w:tc>
            </w:tr>
          </w:tbl>
          <w:p w:rsidR="001A4F15" w:rsidRDefault="001A4F15"/>
        </w:tc>
      </w:tr>
      <w:tr w:rsidR="001377D3" w:rsidTr="001A4F15">
        <w:tc>
          <w:tcPr>
            <w:tcW w:w="3081" w:type="dxa"/>
          </w:tcPr>
          <w:p w:rsidR="001377D3" w:rsidRDefault="008D569D">
            <w:r>
              <w:t>Duty Cycle</w:t>
            </w:r>
          </w:p>
        </w:tc>
        <w:tc>
          <w:tcPr>
            <w:tcW w:w="3081" w:type="dxa"/>
          </w:tcPr>
          <w:p w:rsidR="001377D3" w:rsidRDefault="002E78BB">
            <w:r>
              <w:t>Average hours lantern should operate in a day, under average insolation of 5.5 kWh/</w:t>
            </w:r>
            <w:proofErr w:type="spellStart"/>
            <w:r>
              <w:t>sqm</w:t>
            </w:r>
            <w:proofErr w:type="spellEnd"/>
            <w:r>
              <w:t xml:space="preserve"> on a horizontal surface</w:t>
            </w:r>
          </w:p>
        </w:tc>
        <w:tc>
          <w:tcPr>
            <w:tcW w:w="3081" w:type="dxa"/>
          </w:tcPr>
          <w:p w:rsidR="001377D3" w:rsidRPr="001A4F15" w:rsidRDefault="001377D3">
            <w:pPr>
              <w:rPr>
                <w:b/>
              </w:rPr>
            </w:pPr>
          </w:p>
        </w:tc>
      </w:tr>
      <w:tr w:rsidR="008D569D" w:rsidTr="001A4F15">
        <w:tc>
          <w:tcPr>
            <w:tcW w:w="3081" w:type="dxa"/>
          </w:tcPr>
          <w:p w:rsidR="008D569D" w:rsidRDefault="008D569D">
            <w:r>
              <w:t>Autonomy</w:t>
            </w:r>
          </w:p>
        </w:tc>
        <w:tc>
          <w:tcPr>
            <w:tcW w:w="3081" w:type="dxa"/>
          </w:tcPr>
          <w:p w:rsidR="008D569D" w:rsidRDefault="008D569D"/>
        </w:tc>
        <w:tc>
          <w:tcPr>
            <w:tcW w:w="3081" w:type="dxa"/>
          </w:tcPr>
          <w:p w:rsidR="008D569D" w:rsidRPr="001A4F15" w:rsidRDefault="008D569D">
            <w:pPr>
              <w:rPr>
                <w:b/>
              </w:rPr>
            </w:pPr>
          </w:p>
        </w:tc>
      </w:tr>
      <w:tr w:rsidR="008D569D" w:rsidTr="001A4F15">
        <w:tc>
          <w:tcPr>
            <w:tcW w:w="3081" w:type="dxa"/>
          </w:tcPr>
          <w:p w:rsidR="008D569D" w:rsidRDefault="008D569D">
            <w:r>
              <w:t>Discharge Time</w:t>
            </w:r>
          </w:p>
        </w:tc>
        <w:tc>
          <w:tcPr>
            <w:tcW w:w="3081" w:type="dxa"/>
          </w:tcPr>
          <w:p w:rsidR="008D569D" w:rsidRDefault="00ED1DA6">
            <w:r>
              <w:t>Discharge time of fully charged battery by continuous operation of Lantern</w:t>
            </w:r>
          </w:p>
        </w:tc>
        <w:tc>
          <w:tcPr>
            <w:tcW w:w="3081" w:type="dxa"/>
          </w:tcPr>
          <w:p w:rsidR="008D569D" w:rsidRPr="001A4F15" w:rsidRDefault="008D569D">
            <w:pPr>
              <w:rPr>
                <w:b/>
              </w:rPr>
            </w:pPr>
          </w:p>
        </w:tc>
      </w:tr>
      <w:tr w:rsidR="008D569D" w:rsidTr="001A4F15">
        <w:tc>
          <w:tcPr>
            <w:tcW w:w="3081" w:type="dxa"/>
          </w:tcPr>
          <w:p w:rsidR="008D569D" w:rsidRDefault="008D569D">
            <w:r>
              <w:t>Charging Time</w:t>
            </w:r>
          </w:p>
        </w:tc>
        <w:tc>
          <w:tcPr>
            <w:tcW w:w="3081" w:type="dxa"/>
          </w:tcPr>
          <w:p w:rsidR="008D569D" w:rsidRDefault="00ED1DA6">
            <w:r>
              <w:t>Time required to fully charge battery using solar panel with following insolation</w:t>
            </w:r>
          </w:p>
        </w:tc>
        <w:tc>
          <w:tcPr>
            <w:tcW w:w="3081" w:type="dxa"/>
          </w:tcPr>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50"/>
              <w:gridCol w:w="1637"/>
            </w:tblGrid>
            <w:tr w:rsidR="00F85A77" w:rsidTr="00F85A77">
              <w:tc>
                <w:tcPr>
                  <w:tcW w:w="1450" w:type="dxa"/>
                </w:tcPr>
                <w:p w:rsidR="00F85A77" w:rsidRDefault="00F85A77">
                  <w:pPr>
                    <w:rPr>
                      <w:b/>
                    </w:rPr>
                  </w:pPr>
                  <w:r>
                    <w:rPr>
                      <w:b/>
                    </w:rPr>
                    <w:t>Insolation</w:t>
                  </w:r>
                </w:p>
              </w:tc>
              <w:tc>
                <w:tcPr>
                  <w:tcW w:w="1637" w:type="dxa"/>
                </w:tcPr>
                <w:p w:rsidR="00F85A77" w:rsidRDefault="00F85A77">
                  <w:pPr>
                    <w:rPr>
                      <w:b/>
                    </w:rPr>
                  </w:pPr>
                  <w:r>
                    <w:rPr>
                      <w:b/>
                    </w:rPr>
                    <w:t>Time to charge</w:t>
                  </w:r>
                </w:p>
              </w:tc>
            </w:tr>
            <w:tr w:rsidR="00F85A77" w:rsidTr="00F85A77">
              <w:tc>
                <w:tcPr>
                  <w:tcW w:w="1450" w:type="dxa"/>
                </w:tcPr>
                <w:p w:rsidR="00F85A77" w:rsidRDefault="00F85A77">
                  <w:pPr>
                    <w:rPr>
                      <w:b/>
                    </w:rPr>
                  </w:pPr>
                  <w:r>
                    <w:rPr>
                      <w:b/>
                    </w:rPr>
                    <w:t>-</w:t>
                  </w:r>
                </w:p>
              </w:tc>
              <w:tc>
                <w:tcPr>
                  <w:tcW w:w="1637" w:type="dxa"/>
                </w:tcPr>
                <w:p w:rsidR="00F85A77" w:rsidRDefault="00F85A77">
                  <w:pPr>
                    <w:rPr>
                      <w:b/>
                    </w:rPr>
                  </w:pPr>
                  <w:r>
                    <w:rPr>
                      <w:b/>
                    </w:rPr>
                    <w:t>-</w:t>
                  </w:r>
                </w:p>
              </w:tc>
            </w:tr>
            <w:tr w:rsidR="00F85A77" w:rsidTr="00F85A77">
              <w:tc>
                <w:tcPr>
                  <w:tcW w:w="1450" w:type="dxa"/>
                </w:tcPr>
                <w:p w:rsidR="00F85A77" w:rsidRDefault="00F85A77">
                  <w:pPr>
                    <w:rPr>
                      <w:b/>
                    </w:rPr>
                  </w:pPr>
                  <w:r>
                    <w:rPr>
                      <w:b/>
                    </w:rPr>
                    <w:t>-</w:t>
                  </w:r>
                </w:p>
              </w:tc>
              <w:tc>
                <w:tcPr>
                  <w:tcW w:w="1637" w:type="dxa"/>
                </w:tcPr>
                <w:p w:rsidR="00F85A77" w:rsidRDefault="00F85A77">
                  <w:pPr>
                    <w:rPr>
                      <w:b/>
                    </w:rPr>
                  </w:pPr>
                  <w:r>
                    <w:rPr>
                      <w:b/>
                    </w:rPr>
                    <w:t>-</w:t>
                  </w:r>
                </w:p>
              </w:tc>
            </w:tr>
          </w:tbl>
          <w:p w:rsidR="008D569D" w:rsidRPr="001A4F15" w:rsidRDefault="008D569D">
            <w:pPr>
              <w:rPr>
                <w:b/>
              </w:rPr>
            </w:pPr>
          </w:p>
        </w:tc>
      </w:tr>
    </w:tbl>
    <w:p w:rsidR="003302FE" w:rsidRDefault="003302FE"/>
    <w:p w:rsidR="00E22E90" w:rsidRDefault="00E22E90"/>
    <w:p w:rsidR="00395534" w:rsidRDefault="00395534" w:rsidP="007225EE">
      <w:pPr>
        <w:rPr>
          <w:sz w:val="40"/>
          <w:szCs w:val="40"/>
        </w:rPr>
      </w:pPr>
    </w:p>
    <w:p w:rsidR="00395534" w:rsidRDefault="00395534" w:rsidP="007225EE">
      <w:pPr>
        <w:rPr>
          <w:sz w:val="40"/>
          <w:szCs w:val="40"/>
        </w:rPr>
      </w:pPr>
    </w:p>
    <w:p w:rsidR="00395534" w:rsidRDefault="00395534" w:rsidP="007225EE">
      <w:pPr>
        <w:rPr>
          <w:sz w:val="40"/>
          <w:szCs w:val="40"/>
        </w:rPr>
      </w:pPr>
    </w:p>
    <w:p w:rsidR="00395534" w:rsidRDefault="00395534" w:rsidP="007225EE">
      <w:pPr>
        <w:rPr>
          <w:sz w:val="40"/>
          <w:szCs w:val="40"/>
        </w:rPr>
      </w:pPr>
    </w:p>
    <w:p w:rsidR="00395534" w:rsidRDefault="00395534" w:rsidP="007225EE">
      <w:pPr>
        <w:rPr>
          <w:sz w:val="40"/>
          <w:szCs w:val="40"/>
        </w:rPr>
      </w:pPr>
    </w:p>
    <w:p w:rsidR="00395534" w:rsidRDefault="00395534" w:rsidP="007225EE">
      <w:pPr>
        <w:rPr>
          <w:sz w:val="40"/>
          <w:szCs w:val="40"/>
        </w:rPr>
      </w:pPr>
    </w:p>
    <w:p w:rsidR="00412071" w:rsidRDefault="00583AD1" w:rsidP="007225EE">
      <w:pPr>
        <w:rPr>
          <w:sz w:val="40"/>
          <w:szCs w:val="40"/>
        </w:rPr>
      </w:pPr>
      <w:r w:rsidRPr="00970763">
        <w:rPr>
          <w:sz w:val="40"/>
          <w:szCs w:val="40"/>
        </w:rPr>
        <w:t>About</w:t>
      </w:r>
      <w:r w:rsidR="00B33D52" w:rsidRPr="00970763">
        <w:rPr>
          <w:sz w:val="40"/>
          <w:szCs w:val="40"/>
        </w:rPr>
        <w:t xml:space="preserve"> Moxie Devices</w:t>
      </w:r>
    </w:p>
    <w:p w:rsidR="00AE52A2" w:rsidRDefault="00AE52A2" w:rsidP="00AE52A2">
      <w:r>
        <w:t xml:space="preserve">Moxie Devices is a professionally managed company engaged in the designing, manufacturing, distribution and export of </w:t>
      </w:r>
      <w:proofErr w:type="gramStart"/>
      <w:r>
        <w:t>Solar</w:t>
      </w:r>
      <w:proofErr w:type="gramEnd"/>
      <w:r>
        <w:t xml:space="preserve"> energy and LED based Products for various applications. Our products exemplify TQI (Technology, Quality and Innovation). Our products are known for their enormous energy efficiency and reliable performance.</w:t>
      </w:r>
    </w:p>
    <w:p w:rsidR="00AE52A2" w:rsidRDefault="00AE52A2" w:rsidP="00AE52A2"/>
    <w:p w:rsidR="00E66361" w:rsidRPr="00E66361" w:rsidRDefault="00AE52A2" w:rsidP="00AE52A2">
      <w:r>
        <w:t xml:space="preserve"> Our focus is to provide environmentally conscious solutions by creating products that are designed to meet unique customer needs and protect the environment for today and for the </w:t>
      </w:r>
      <w:proofErr w:type="spellStart"/>
      <w:r>
        <w:t>future.Moxie</w:t>
      </w:r>
      <w:proofErr w:type="spellEnd"/>
      <w:r>
        <w:t xml:space="preserve"> Devices is a professionally managed company engaged in the designing, manufacturing, distribution and export of Solar energy and LED based Products for various applications. Our products exemplify TQI (Technology, Quality and Innovation). Our products are known for their enormous energy efficiency and reliable </w:t>
      </w:r>
      <w:commentRangeStart w:id="49"/>
      <w:r>
        <w:t>performance</w:t>
      </w:r>
      <w:commentRangeEnd w:id="49"/>
      <w:r w:rsidR="00447D5D">
        <w:rPr>
          <w:rStyle w:val="CommentReference"/>
        </w:rPr>
        <w:commentReference w:id="49"/>
      </w:r>
    </w:p>
    <w:sectPr w:rsidR="00E66361" w:rsidRPr="00E66361" w:rsidSect="00ED66AB">
      <w:headerReference w:type="default" r:id="rId14"/>
      <w:footerReference w:type="default" r:id="rId15"/>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tinder malhi" w:date="2012-09-15T20:38:00Z" w:initials="sm">
    <w:p w:rsidR="00916CA9" w:rsidRDefault="00916CA9">
      <w:pPr>
        <w:pStyle w:val="CommentText"/>
      </w:pPr>
      <w:r>
        <w:rPr>
          <w:rStyle w:val="CommentReference"/>
        </w:rPr>
        <w:annotationRef/>
      </w:r>
      <w:r>
        <w:t xml:space="preserve">Heading font </w:t>
      </w:r>
      <w:proofErr w:type="spellStart"/>
      <w:r>
        <w:t>shud</w:t>
      </w:r>
      <w:proofErr w:type="spellEnd"/>
      <w:r>
        <w:t xml:space="preserve"> be bigger &amp; bolder</w:t>
      </w:r>
    </w:p>
  </w:comment>
  <w:comment w:id="1" w:author="satinder malhi" w:date="2012-09-15T20:38:00Z" w:initials="sm">
    <w:p w:rsidR="00594EEC" w:rsidRDefault="00594EEC">
      <w:pPr>
        <w:pStyle w:val="CommentText"/>
      </w:pPr>
      <w:r>
        <w:rPr>
          <w:rStyle w:val="CommentReference"/>
        </w:rPr>
        <w:annotationRef/>
      </w:r>
    </w:p>
  </w:comment>
  <w:comment w:id="2" w:author="satinder malhi" w:date="2012-09-15T20:38:00Z" w:initials="sm">
    <w:p w:rsidR="00594EEC" w:rsidRDefault="00594EEC">
      <w:pPr>
        <w:pStyle w:val="CommentText"/>
      </w:pPr>
      <w:r>
        <w:rPr>
          <w:rStyle w:val="CommentReference"/>
        </w:rPr>
        <w:annotationRef/>
      </w:r>
      <w:r>
        <w:t xml:space="preserve">This picture need improvement – </w:t>
      </w:r>
      <w:proofErr w:type="spellStart"/>
      <w:r>
        <w:t>lets</w:t>
      </w:r>
      <w:proofErr w:type="spellEnd"/>
      <w:r>
        <w:t xml:space="preserve"> take better one </w:t>
      </w:r>
      <w:proofErr w:type="spellStart"/>
      <w:r>
        <w:t>bfr</w:t>
      </w:r>
      <w:proofErr w:type="spellEnd"/>
      <w:r>
        <w:t xml:space="preserve"> printing the datasheet.</w:t>
      </w:r>
    </w:p>
  </w:comment>
  <w:comment w:id="3" w:author="satinder malhi" w:date="2012-09-15T20:38:00Z" w:initials="sm">
    <w:p w:rsidR="00916CA9" w:rsidRDefault="00916CA9">
      <w:pPr>
        <w:pStyle w:val="CommentText"/>
      </w:pPr>
      <w:r>
        <w:rPr>
          <w:rStyle w:val="CommentReference"/>
        </w:rPr>
        <w:annotationRef/>
      </w:r>
      <w:r>
        <w:t>Move this bullet point lower</w:t>
      </w:r>
    </w:p>
  </w:comment>
  <w:comment w:id="4" w:author="satinder malhi" w:date="2012-09-15T20:38:00Z" w:initials="sm">
    <w:p w:rsidR="00916CA9" w:rsidRDefault="00916CA9">
      <w:pPr>
        <w:pStyle w:val="CommentText"/>
      </w:pPr>
      <w:r>
        <w:rPr>
          <w:rStyle w:val="CommentReference"/>
        </w:rPr>
        <w:annotationRef/>
      </w:r>
      <w:proofErr w:type="spellStart"/>
      <w:r>
        <w:t>Shudnt</w:t>
      </w:r>
      <w:proofErr w:type="spellEnd"/>
      <w:r>
        <w:t xml:space="preserve"> this be discharging protection</w:t>
      </w:r>
    </w:p>
  </w:comment>
  <w:comment w:id="5" w:author="satinder malhi" w:date="2012-09-15T20:38:00Z" w:initials="sm">
    <w:p w:rsidR="00916CA9" w:rsidRDefault="00916CA9">
      <w:pPr>
        <w:pStyle w:val="CommentText"/>
      </w:pPr>
      <w:r>
        <w:rPr>
          <w:rStyle w:val="CommentReference"/>
        </w:rPr>
        <w:annotationRef/>
      </w:r>
      <w:r>
        <w:t>6V SMF battery based solar charged lantern</w:t>
      </w:r>
    </w:p>
  </w:comment>
  <w:comment w:id="6" w:author="satinder malhi" w:date="2012-09-15T20:38:00Z" w:initials="sm">
    <w:p w:rsidR="00916CA9" w:rsidRDefault="00916CA9">
      <w:pPr>
        <w:pStyle w:val="CommentText"/>
      </w:pPr>
      <w:r>
        <w:rPr>
          <w:rStyle w:val="CommentReference"/>
        </w:rPr>
        <w:annotationRef/>
      </w:r>
      <w:r>
        <w:t>Solder free design</w:t>
      </w:r>
    </w:p>
  </w:comment>
  <w:comment w:id="20" w:author="satinder malhi" w:date="2012-09-15T20:38:00Z" w:initials="sm">
    <w:p w:rsidR="00594EEC" w:rsidRDefault="00594EEC">
      <w:pPr>
        <w:pStyle w:val="CommentText"/>
      </w:pPr>
      <w:r>
        <w:rPr>
          <w:rStyle w:val="CommentReference"/>
        </w:rPr>
        <w:annotationRef/>
      </w:r>
      <w:r>
        <w:t>6.5v X 0.8A = 5.2W</w:t>
      </w:r>
    </w:p>
  </w:comment>
  <w:comment w:id="23" w:author="satinder malhi" w:date="2012-09-15T20:38:00Z" w:initials="sm">
    <w:p w:rsidR="00977F5E" w:rsidRDefault="00977F5E">
      <w:pPr>
        <w:pStyle w:val="CommentText"/>
      </w:pPr>
      <w:r>
        <w:rPr>
          <w:rStyle w:val="CommentReference"/>
        </w:rPr>
        <w:annotationRef/>
      </w:r>
      <w:r>
        <w:t xml:space="preserve">I </w:t>
      </w:r>
      <w:proofErr w:type="spellStart"/>
      <w:r>
        <w:t>wud</w:t>
      </w:r>
      <w:proofErr w:type="spellEnd"/>
      <w:r>
        <w:t xml:space="preserve"> suggest to not mention voltage </w:t>
      </w:r>
      <w:proofErr w:type="spellStart"/>
      <w:r>
        <w:t>bocs</w:t>
      </w:r>
      <w:proofErr w:type="spellEnd"/>
      <w:r>
        <w:t xml:space="preserve"> this is not controlled or regulated</w:t>
      </w:r>
    </w:p>
  </w:comment>
  <w:comment w:id="26" w:author="satinder malhi" w:date="2012-09-15T20:38:00Z" w:initials="sm">
    <w:p w:rsidR="00716F99" w:rsidRDefault="00716F99">
      <w:pPr>
        <w:pStyle w:val="CommentText"/>
      </w:pPr>
      <w:r>
        <w:rPr>
          <w:rStyle w:val="CommentReference"/>
        </w:rPr>
        <w:annotationRef/>
      </w:r>
      <w:r>
        <w:t xml:space="preserve">Calculate this from 555 DS. This would depend on POT selected and I feel 100K ohm </w:t>
      </w:r>
      <w:proofErr w:type="spellStart"/>
      <w:r>
        <w:t>wud</w:t>
      </w:r>
      <w:proofErr w:type="spellEnd"/>
      <w:r>
        <w:t xml:space="preserve"> b </w:t>
      </w:r>
      <w:proofErr w:type="spellStart"/>
      <w:r>
        <w:t>reasonbale</w:t>
      </w:r>
      <w:proofErr w:type="spellEnd"/>
      <w:r>
        <w:t xml:space="preserve">. </w:t>
      </w:r>
    </w:p>
  </w:comment>
  <w:comment w:id="31" w:author="satinder malhi" w:date="2012-09-15T20:38:00Z" w:initials="sm">
    <w:p w:rsidR="00716F99" w:rsidRDefault="00716F99">
      <w:pPr>
        <w:pStyle w:val="CommentText"/>
      </w:pPr>
      <w:r>
        <w:rPr>
          <w:rStyle w:val="CommentReference"/>
        </w:rPr>
        <w:annotationRef/>
      </w:r>
      <w:proofErr w:type="spellStart"/>
      <w:r>
        <w:t>Pls</w:t>
      </w:r>
      <w:proofErr w:type="spellEnd"/>
      <w:r>
        <w:t xml:space="preserve"> </w:t>
      </w:r>
      <w:proofErr w:type="spellStart"/>
      <w:r>
        <w:t>chk</w:t>
      </w:r>
      <w:proofErr w:type="spellEnd"/>
      <w:r>
        <w:t xml:space="preserve"> </w:t>
      </w:r>
      <w:hyperlink r:id="rId1" w:history="1">
        <w:r w:rsidRPr="001652D6">
          <w:rPr>
            <w:rStyle w:val="Hyperlink"/>
          </w:rPr>
          <w:t>www.houseofconnectors.com</w:t>
        </w:r>
      </w:hyperlink>
      <w:r>
        <w:t xml:space="preserve">. I think we have installed 2.54mm </w:t>
      </w:r>
      <w:proofErr w:type="spellStart"/>
      <w:r>
        <w:t>connectos</w:t>
      </w:r>
      <w:proofErr w:type="spellEnd"/>
      <w:r>
        <w:t>. This can be mentioned after measuring.</w:t>
      </w:r>
    </w:p>
  </w:comment>
  <w:comment w:id="37" w:author="satinder malhi" w:date="2012-09-15T20:38:00Z" w:initials="sm">
    <w:p w:rsidR="00447D5D" w:rsidRDefault="00447D5D">
      <w:pPr>
        <w:pStyle w:val="CommentText"/>
      </w:pPr>
      <w:r>
        <w:rPr>
          <w:rStyle w:val="CommentReference"/>
        </w:rPr>
        <w:annotationRef/>
      </w:r>
      <w:r>
        <w:t xml:space="preserve">Align the fuse connection – </w:t>
      </w:r>
      <w:proofErr w:type="spellStart"/>
      <w:r>
        <w:t>shud</w:t>
      </w:r>
      <w:proofErr w:type="spellEnd"/>
      <w:r>
        <w:t xml:space="preserve"> b from battery and not only on load</w:t>
      </w:r>
    </w:p>
  </w:comment>
  <w:comment w:id="42" w:author="satinder malhi" w:date="2012-09-15T20:38:00Z" w:initials="sm">
    <w:p w:rsidR="00447D5D" w:rsidRDefault="00447D5D">
      <w:pPr>
        <w:pStyle w:val="CommentText"/>
      </w:pPr>
      <w:r>
        <w:rPr>
          <w:rStyle w:val="CommentReference"/>
        </w:rPr>
        <w:annotationRef/>
      </w:r>
      <w:proofErr w:type="spellStart"/>
      <w:r>
        <w:t>Infact</w:t>
      </w:r>
      <w:proofErr w:type="spellEnd"/>
      <w:r>
        <w:t xml:space="preserve"> I think this section should move somewhere </w:t>
      </w:r>
      <w:proofErr w:type="gramStart"/>
      <w:r>
        <w:t>down .</w:t>
      </w:r>
      <w:proofErr w:type="gramEnd"/>
      <w:r>
        <w:t xml:space="preserve"> As accessory. Current PCB doesn’t have connector also to </w:t>
      </w:r>
      <w:proofErr w:type="spellStart"/>
      <w:r>
        <w:t>plugin</w:t>
      </w:r>
      <w:proofErr w:type="spellEnd"/>
      <w:r>
        <w:t xml:space="preserve"> mobile charger. For next </w:t>
      </w:r>
      <w:proofErr w:type="spellStart"/>
      <w:r>
        <w:t>dexign</w:t>
      </w:r>
      <w:proofErr w:type="spellEnd"/>
      <w:r>
        <w:t xml:space="preserve"> we will embed </w:t>
      </w:r>
      <w:proofErr w:type="spellStart"/>
      <w:r>
        <w:t>thi</w:t>
      </w:r>
      <w:proofErr w:type="spellEnd"/>
      <w:r>
        <w:t xml:space="preserve"> mobile charger </w:t>
      </w:r>
      <w:proofErr w:type="spellStart"/>
      <w:r>
        <w:t>ckt</w:t>
      </w:r>
      <w:proofErr w:type="spellEnd"/>
      <w:r>
        <w:t>.</w:t>
      </w:r>
    </w:p>
  </w:comment>
  <w:comment w:id="44" w:author="satinder malhi" w:date="2012-09-15T20:38:00Z" w:initials="sm">
    <w:p w:rsidR="00447D5D" w:rsidRDefault="00447D5D">
      <w:pPr>
        <w:pStyle w:val="CommentText"/>
      </w:pPr>
      <w:r>
        <w:rPr>
          <w:rStyle w:val="CommentReference"/>
        </w:rPr>
        <w:annotationRef/>
      </w:r>
      <w:r>
        <w:t>Think up some series of mobile charger – I will provide details of schematic next week. Then you can reference the standalone DS of the mobile charger.</w:t>
      </w:r>
    </w:p>
  </w:comment>
  <w:comment w:id="46" w:author="satinder malhi" w:date="2012-09-15T20:38:00Z" w:initials="sm">
    <w:p w:rsidR="00447D5D" w:rsidRDefault="00447D5D">
      <w:pPr>
        <w:pStyle w:val="CommentText"/>
      </w:pPr>
      <w:r>
        <w:rPr>
          <w:rStyle w:val="CommentReference"/>
        </w:rPr>
        <w:annotationRef/>
      </w:r>
      <w:r>
        <w:t>I would prefer not to mention LED details. Not sure how this will help. This may go into the LANTERN design datasheet</w:t>
      </w:r>
    </w:p>
  </w:comment>
  <w:comment w:id="49" w:author="satinder malhi" w:date="2012-09-15T20:38:00Z" w:initials="sm">
    <w:p w:rsidR="00447D5D" w:rsidRDefault="00447D5D">
      <w:pPr>
        <w:pStyle w:val="CommentText"/>
      </w:pPr>
      <w:r>
        <w:rPr>
          <w:rStyle w:val="CommentReference"/>
        </w:rPr>
        <w:annotationRef/>
      </w:r>
      <w:r>
        <w:t xml:space="preserve">Add disclaimer </w:t>
      </w:r>
      <w:r>
        <w:t>page.</w:t>
      </w:r>
      <w:bookmarkStart w:id="50" w:name="_GoBack"/>
      <w:bookmarkEnd w:id="50"/>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FDB" w:rsidRDefault="008C1FDB" w:rsidP="00CB0AFE">
      <w:pPr>
        <w:spacing w:after="0" w:line="240" w:lineRule="auto"/>
      </w:pPr>
      <w:r>
        <w:separator/>
      </w:r>
    </w:p>
  </w:endnote>
  <w:endnote w:type="continuationSeparator" w:id="0">
    <w:p w:rsidR="008C1FDB" w:rsidRDefault="008C1FDB" w:rsidP="00CB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0B9" w:rsidRDefault="00C250B9" w:rsidP="00C250B9">
    <w:pPr>
      <w:pStyle w:val="Footer"/>
      <w:pBdr>
        <w:top w:val="thinThickSmallGap" w:sz="24" w:space="1" w:color="622423" w:themeColor="accent2" w:themeShade="7F"/>
      </w:pBdr>
      <w:jc w:val="center"/>
      <w:rPr>
        <w:rFonts w:asciiTheme="majorHAnsi" w:hAnsiTheme="majorHAnsi"/>
      </w:rPr>
    </w:pPr>
    <w:r>
      <w:rPr>
        <w:rFonts w:asciiTheme="majorHAnsi" w:hAnsiTheme="majorHAnsi"/>
      </w:rPr>
      <w:t xml:space="preserve">Moxie Devices </w:t>
    </w:r>
    <w:proofErr w:type="spellStart"/>
    <w:r>
      <w:rPr>
        <w:rFonts w:asciiTheme="majorHAnsi" w:hAnsiTheme="majorHAnsi"/>
      </w:rPr>
      <w:t>Pvt</w:t>
    </w:r>
    <w:proofErr w:type="spellEnd"/>
    <w:r>
      <w:rPr>
        <w:rFonts w:asciiTheme="majorHAnsi" w:hAnsiTheme="majorHAnsi"/>
      </w:rPr>
      <w:t xml:space="preserve"> Ltd</w:t>
    </w:r>
  </w:p>
  <w:p w:rsidR="00C250B9" w:rsidRDefault="00C250B9" w:rsidP="00C250B9">
    <w:pPr>
      <w:pStyle w:val="Footer"/>
      <w:pBdr>
        <w:top w:val="thinThickSmallGap" w:sz="24" w:space="1" w:color="622423" w:themeColor="accent2" w:themeShade="7F"/>
      </w:pBdr>
      <w:jc w:val="center"/>
      <w:rPr>
        <w:rFonts w:asciiTheme="majorHAnsi" w:hAnsiTheme="majorHAnsi"/>
      </w:rPr>
    </w:pPr>
    <w:r>
      <w:rPr>
        <w:rFonts w:asciiTheme="majorHAnsi" w:hAnsiTheme="majorHAnsi"/>
      </w:rPr>
      <w:t xml:space="preserve">G-212, Sector 63, Noida, </w:t>
    </w:r>
  </w:p>
  <w:p w:rsidR="00C250B9" w:rsidRDefault="00C250B9" w:rsidP="00C250B9">
    <w:pPr>
      <w:pStyle w:val="Footer"/>
      <w:pBdr>
        <w:top w:val="thinThickSmallGap" w:sz="24" w:space="1" w:color="622423" w:themeColor="accent2" w:themeShade="7F"/>
      </w:pBdr>
      <w:jc w:val="center"/>
      <w:rPr>
        <w:rFonts w:asciiTheme="majorHAnsi" w:hAnsiTheme="majorHAnsi"/>
      </w:rPr>
    </w:pPr>
    <w:r>
      <w:rPr>
        <w:rFonts w:asciiTheme="majorHAnsi" w:hAnsiTheme="majorHAnsi"/>
      </w:rPr>
      <w:t>India – 201301</w:t>
    </w:r>
  </w:p>
  <w:p w:rsidR="00C250B9" w:rsidRDefault="008C1FDB" w:rsidP="00C250B9">
    <w:pPr>
      <w:pStyle w:val="Footer"/>
      <w:pBdr>
        <w:top w:val="thinThickSmallGap" w:sz="24" w:space="1" w:color="622423" w:themeColor="accent2" w:themeShade="7F"/>
      </w:pBdr>
      <w:jc w:val="center"/>
      <w:rPr>
        <w:rFonts w:asciiTheme="majorHAnsi" w:hAnsiTheme="majorHAnsi"/>
      </w:rPr>
    </w:pPr>
    <w:hyperlink r:id="rId1" w:history="1">
      <w:r w:rsidR="00C250B9" w:rsidRPr="000051F3">
        <w:rPr>
          <w:rStyle w:val="Hyperlink"/>
          <w:rFonts w:asciiTheme="majorHAnsi" w:hAnsiTheme="majorHAnsi"/>
        </w:rPr>
        <w:t>http://moxiedevices.com/</w:t>
      </w:r>
    </w:hyperlink>
  </w:p>
  <w:p w:rsidR="00C250B9" w:rsidRDefault="008C1FDB" w:rsidP="00C250B9">
    <w:pPr>
      <w:pStyle w:val="Footer"/>
      <w:pBdr>
        <w:top w:val="thinThickSmallGap" w:sz="24" w:space="1" w:color="622423" w:themeColor="accent2" w:themeShade="7F"/>
      </w:pBdr>
      <w:jc w:val="center"/>
      <w:rPr>
        <w:rFonts w:asciiTheme="majorHAnsi" w:hAnsiTheme="majorHAnsi"/>
      </w:rPr>
    </w:pPr>
    <w:hyperlink r:id="rId2" w:history="1">
      <w:r w:rsidR="00C250B9" w:rsidRPr="000051F3">
        <w:rPr>
          <w:rStyle w:val="Hyperlink"/>
          <w:rFonts w:asciiTheme="majorHAnsi" w:hAnsiTheme="majorHAnsi"/>
        </w:rPr>
        <w:t>sales@moxiedevices.com</w:t>
      </w:r>
    </w:hyperlink>
    <w:r w:rsidR="00C250B9">
      <w:rPr>
        <w:rFonts w:asciiTheme="majorHAnsi" w:hAnsiTheme="majorHAnsi"/>
      </w:rPr>
      <w:t xml:space="preserve">                                                                  +91 8860497497, +91 8860498498</w:t>
    </w:r>
  </w:p>
  <w:p w:rsidR="00C250B9" w:rsidRDefault="00C250B9" w:rsidP="00C250B9">
    <w:pPr>
      <w:pStyle w:val="Footer"/>
      <w:pBdr>
        <w:top w:val="thinThickSmallGap" w:sz="24" w:space="1" w:color="622423" w:themeColor="accent2" w:themeShade="7F"/>
      </w:pBdr>
      <w:jc w:val="center"/>
      <w:rPr>
        <w:rFonts w:asciiTheme="majorHAnsi" w:hAnsiTheme="majorHAnsi"/>
      </w:rPr>
    </w:pPr>
  </w:p>
  <w:p w:rsidR="00C250B9" w:rsidRDefault="00C25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FDB" w:rsidRDefault="008C1FDB" w:rsidP="00CB0AFE">
      <w:pPr>
        <w:spacing w:after="0" w:line="240" w:lineRule="auto"/>
      </w:pPr>
      <w:r>
        <w:separator/>
      </w:r>
    </w:p>
  </w:footnote>
  <w:footnote w:type="continuationSeparator" w:id="0">
    <w:p w:rsidR="008C1FDB" w:rsidRDefault="008C1FDB" w:rsidP="00CB0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AFE" w:rsidRDefault="003867D0">
    <w:pPr>
      <w:pStyle w:val="Header"/>
    </w:pPr>
    <w:r w:rsidRPr="003867D0">
      <w:rPr>
        <w:sz w:val="36"/>
        <w:szCs w:val="36"/>
      </w:rPr>
      <w:t>MSLD6D</w:t>
    </w:r>
    <w:r>
      <w:ptab w:relativeTo="margin" w:alignment="center" w:leader="none"/>
    </w:r>
    <w:r>
      <w:t xml:space="preserve">Solar Lantern LED Driver and Battery Charger  </w:t>
    </w:r>
    <w:r>
      <w:ptab w:relativeTo="margin" w:alignment="right" w:leader="none"/>
    </w:r>
    <w:r>
      <w:rPr>
        <w:noProof/>
      </w:rPr>
      <w:drawing>
        <wp:inline distT="0" distB="0" distL="0" distR="0">
          <wp:extent cx="1314450" cy="476250"/>
          <wp:effectExtent l="19050" t="0" r="0" b="0"/>
          <wp:docPr id="2" name="Picture 1" descr="logo-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rans.png"/>
                  <pic:cNvPicPr/>
                </pic:nvPicPr>
                <pic:blipFill>
                  <a:blip r:embed="rId1"/>
                  <a:stretch>
                    <a:fillRect/>
                  </a:stretch>
                </pic:blipFill>
                <pic:spPr>
                  <a:xfrm>
                    <a:off x="0" y="0"/>
                    <a:ext cx="13144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96AC7"/>
    <w:multiLevelType w:val="hybridMultilevel"/>
    <w:tmpl w:val="D0D06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74E19"/>
    <w:multiLevelType w:val="hybridMultilevel"/>
    <w:tmpl w:val="C440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7140D"/>
    <w:multiLevelType w:val="hybridMultilevel"/>
    <w:tmpl w:val="C32A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34AD2"/>
    <w:multiLevelType w:val="hybridMultilevel"/>
    <w:tmpl w:val="3442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7772DB"/>
    <w:multiLevelType w:val="hybridMultilevel"/>
    <w:tmpl w:val="0C92B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ppVer" w:val="఼షహ"/>
    <w:docVar w:name="CheckSum" w:val="఼ూఽు"/>
    <w:docVar w:name="CLIName" w:val="౞౷ౌ౵౪౼౼౲౯౲౮౭"/>
    <w:docVar w:name="DateTime" w:val="ూసూస఻హ఺఻఩఩఺ిృహాౙౖ఩ఱ౐ౖౝఴాృ఼హల"/>
    <w:docVar w:name="DoneBy" w:val="౜ౝ౥౴౪౳౪ಂ"/>
    <w:docVar w:name="IPAddress" w:val="్ౕ౑఺హహ఺ీ"/>
    <w:docVar w:name="Random" w:val="9"/>
  </w:docVars>
  <w:rsids>
    <w:rsidRoot w:val="00B813E8"/>
    <w:rsid w:val="000054F9"/>
    <w:rsid w:val="00043799"/>
    <w:rsid w:val="00086EE0"/>
    <w:rsid w:val="000A68F4"/>
    <w:rsid w:val="000C2943"/>
    <w:rsid w:val="000D6468"/>
    <w:rsid w:val="001377D3"/>
    <w:rsid w:val="00163676"/>
    <w:rsid w:val="0017001A"/>
    <w:rsid w:val="001726A7"/>
    <w:rsid w:val="001930BB"/>
    <w:rsid w:val="001A4F15"/>
    <w:rsid w:val="001B2CA2"/>
    <w:rsid w:val="002E78BB"/>
    <w:rsid w:val="003302FE"/>
    <w:rsid w:val="003867D0"/>
    <w:rsid w:val="00392864"/>
    <w:rsid w:val="00395534"/>
    <w:rsid w:val="003E2D35"/>
    <w:rsid w:val="003F22CB"/>
    <w:rsid w:val="00412071"/>
    <w:rsid w:val="00416311"/>
    <w:rsid w:val="0044209A"/>
    <w:rsid w:val="00447D5D"/>
    <w:rsid w:val="00461AE3"/>
    <w:rsid w:val="004B6E23"/>
    <w:rsid w:val="004C58B5"/>
    <w:rsid w:val="004D390E"/>
    <w:rsid w:val="004D7746"/>
    <w:rsid w:val="004E1586"/>
    <w:rsid w:val="004F2F1A"/>
    <w:rsid w:val="0056449E"/>
    <w:rsid w:val="00583AD1"/>
    <w:rsid w:val="00594EEC"/>
    <w:rsid w:val="00596B71"/>
    <w:rsid w:val="005C37AB"/>
    <w:rsid w:val="005F7758"/>
    <w:rsid w:val="00606B44"/>
    <w:rsid w:val="00612681"/>
    <w:rsid w:val="0069391A"/>
    <w:rsid w:val="006B3BEA"/>
    <w:rsid w:val="006B7E6C"/>
    <w:rsid w:val="006E6875"/>
    <w:rsid w:val="00716F99"/>
    <w:rsid w:val="007225EE"/>
    <w:rsid w:val="0075503E"/>
    <w:rsid w:val="00757CA3"/>
    <w:rsid w:val="00771E71"/>
    <w:rsid w:val="00786FAF"/>
    <w:rsid w:val="007A1F73"/>
    <w:rsid w:val="007D258D"/>
    <w:rsid w:val="007E213F"/>
    <w:rsid w:val="007E3CAC"/>
    <w:rsid w:val="008C1FDB"/>
    <w:rsid w:val="008D569D"/>
    <w:rsid w:val="008F0389"/>
    <w:rsid w:val="00916CA9"/>
    <w:rsid w:val="009325FF"/>
    <w:rsid w:val="00970763"/>
    <w:rsid w:val="00977F5E"/>
    <w:rsid w:val="009D76B3"/>
    <w:rsid w:val="009F6A92"/>
    <w:rsid w:val="00AD18F5"/>
    <w:rsid w:val="00AE52A2"/>
    <w:rsid w:val="00B056AF"/>
    <w:rsid w:val="00B20842"/>
    <w:rsid w:val="00B20CD4"/>
    <w:rsid w:val="00B33D52"/>
    <w:rsid w:val="00B569B7"/>
    <w:rsid w:val="00B813E8"/>
    <w:rsid w:val="00BA4581"/>
    <w:rsid w:val="00BC6830"/>
    <w:rsid w:val="00C00A59"/>
    <w:rsid w:val="00C250B9"/>
    <w:rsid w:val="00C4394A"/>
    <w:rsid w:val="00C619DA"/>
    <w:rsid w:val="00CB0AFE"/>
    <w:rsid w:val="00CB2E29"/>
    <w:rsid w:val="00CF1EBD"/>
    <w:rsid w:val="00CF592F"/>
    <w:rsid w:val="00D12ADC"/>
    <w:rsid w:val="00D52A1E"/>
    <w:rsid w:val="00D551E7"/>
    <w:rsid w:val="00DB0738"/>
    <w:rsid w:val="00DB7482"/>
    <w:rsid w:val="00DC71E2"/>
    <w:rsid w:val="00E00FA7"/>
    <w:rsid w:val="00E22E90"/>
    <w:rsid w:val="00E437A5"/>
    <w:rsid w:val="00E44479"/>
    <w:rsid w:val="00E66361"/>
    <w:rsid w:val="00EB238A"/>
    <w:rsid w:val="00EC7F01"/>
    <w:rsid w:val="00ED1DA6"/>
    <w:rsid w:val="00ED66AB"/>
    <w:rsid w:val="00F26B5A"/>
    <w:rsid w:val="00F73D69"/>
    <w:rsid w:val="00F85A77"/>
    <w:rsid w:val="00FA77A5"/>
    <w:rsid w:val="00FC5726"/>
    <w:rsid w:val="00FE4508"/>
    <w:rsid w:val="00FE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0A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0AFE"/>
  </w:style>
  <w:style w:type="paragraph" w:styleId="Footer">
    <w:name w:val="footer"/>
    <w:basedOn w:val="Normal"/>
    <w:link w:val="FooterChar"/>
    <w:uiPriority w:val="99"/>
    <w:unhideWhenUsed/>
    <w:rsid w:val="00CB0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AFE"/>
  </w:style>
  <w:style w:type="paragraph" w:styleId="ListParagraph">
    <w:name w:val="List Paragraph"/>
    <w:basedOn w:val="Normal"/>
    <w:uiPriority w:val="34"/>
    <w:qFormat/>
    <w:rsid w:val="00FE4508"/>
    <w:pPr>
      <w:ind w:left="720"/>
      <w:contextualSpacing/>
    </w:pPr>
  </w:style>
  <w:style w:type="paragraph" w:styleId="BalloonText">
    <w:name w:val="Balloon Text"/>
    <w:basedOn w:val="Normal"/>
    <w:link w:val="BalloonTextChar"/>
    <w:uiPriority w:val="99"/>
    <w:semiHidden/>
    <w:unhideWhenUsed/>
    <w:rsid w:val="00FC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26"/>
    <w:rPr>
      <w:rFonts w:ascii="Tahoma" w:hAnsi="Tahoma" w:cs="Tahoma"/>
      <w:sz w:val="16"/>
      <w:szCs w:val="16"/>
    </w:rPr>
  </w:style>
  <w:style w:type="table" w:styleId="TableGrid">
    <w:name w:val="Table Grid"/>
    <w:basedOn w:val="TableNormal"/>
    <w:uiPriority w:val="59"/>
    <w:rsid w:val="003E2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50B9"/>
    <w:rPr>
      <w:color w:val="0000FF" w:themeColor="hyperlink"/>
      <w:u w:val="single"/>
    </w:rPr>
  </w:style>
  <w:style w:type="character" w:styleId="CommentReference">
    <w:name w:val="annotation reference"/>
    <w:basedOn w:val="DefaultParagraphFont"/>
    <w:uiPriority w:val="99"/>
    <w:semiHidden/>
    <w:unhideWhenUsed/>
    <w:rsid w:val="00916CA9"/>
    <w:rPr>
      <w:sz w:val="16"/>
      <w:szCs w:val="16"/>
    </w:rPr>
  </w:style>
  <w:style w:type="paragraph" w:styleId="CommentText">
    <w:name w:val="annotation text"/>
    <w:basedOn w:val="Normal"/>
    <w:link w:val="CommentTextChar"/>
    <w:uiPriority w:val="99"/>
    <w:semiHidden/>
    <w:unhideWhenUsed/>
    <w:rsid w:val="00916CA9"/>
    <w:pPr>
      <w:spacing w:line="240" w:lineRule="auto"/>
    </w:pPr>
    <w:rPr>
      <w:sz w:val="20"/>
      <w:szCs w:val="20"/>
    </w:rPr>
  </w:style>
  <w:style w:type="character" w:customStyle="1" w:styleId="CommentTextChar">
    <w:name w:val="Comment Text Char"/>
    <w:basedOn w:val="DefaultParagraphFont"/>
    <w:link w:val="CommentText"/>
    <w:uiPriority w:val="99"/>
    <w:semiHidden/>
    <w:rsid w:val="00916CA9"/>
    <w:rPr>
      <w:sz w:val="20"/>
      <w:szCs w:val="20"/>
    </w:rPr>
  </w:style>
  <w:style w:type="paragraph" w:styleId="CommentSubject">
    <w:name w:val="annotation subject"/>
    <w:basedOn w:val="CommentText"/>
    <w:next w:val="CommentText"/>
    <w:link w:val="CommentSubjectChar"/>
    <w:uiPriority w:val="99"/>
    <w:semiHidden/>
    <w:unhideWhenUsed/>
    <w:rsid w:val="00916CA9"/>
    <w:rPr>
      <w:b/>
      <w:bCs/>
    </w:rPr>
  </w:style>
  <w:style w:type="character" w:customStyle="1" w:styleId="CommentSubjectChar">
    <w:name w:val="Comment Subject Char"/>
    <w:basedOn w:val="CommentTextChar"/>
    <w:link w:val="CommentSubject"/>
    <w:uiPriority w:val="99"/>
    <w:semiHidden/>
    <w:rsid w:val="00916CA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houseofconnectors.co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sales@moxiedevices.com" TargetMode="External"/><Relationship Id="rId1" Type="http://schemas.openxmlformats.org/officeDocument/2006/relationships/hyperlink" Target="http://moxiedevic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C8B4F-CFF0-4650-A892-D61486DCF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 Microelectronics</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kajay</dc:creator>
  <cp:lastModifiedBy>satinder malhi</cp:lastModifiedBy>
  <cp:revision>2</cp:revision>
  <dcterms:created xsi:type="dcterms:W3CDTF">2012-09-15T15:08:00Z</dcterms:created>
  <dcterms:modified xsi:type="dcterms:W3CDTF">2012-09-15T15:08:00Z</dcterms:modified>
</cp:coreProperties>
</file>